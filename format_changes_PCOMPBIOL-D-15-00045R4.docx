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E80F4" w14:textId="77777777" w:rsidR="002E4CA1" w:rsidRDefault="002E4CA1" w:rsidP="002E4CA1">
      <w:pPr>
        <w:pStyle w:val="Title"/>
      </w:pPr>
      <w:r>
        <w:t>PLOS Formatting Requests</w:t>
      </w:r>
    </w:p>
    <w:p w14:paraId="71A60048" w14:textId="77777777" w:rsidR="002E4CA1" w:rsidRDefault="002E4CA1" w:rsidP="002E4CA1">
      <w:pPr>
        <w:pStyle w:val="Heading1"/>
      </w:pPr>
      <w:r>
        <w:t xml:space="preserve">For: </w:t>
      </w:r>
      <w:r w:rsidR="008548C4" w:rsidRPr="008548C4">
        <w:t>Population heterogeneity in the epithelial to mesenchymal transition is controlled by NFAT and phosphorylated Sp1</w:t>
      </w:r>
    </w:p>
    <w:p w14:paraId="0865C830" w14:textId="77777777" w:rsidR="00DD7765" w:rsidRPr="00DD7765" w:rsidRDefault="00DD7765" w:rsidP="00DD7765"/>
    <w:p w14:paraId="43BDA0FE" w14:textId="77777777" w:rsidR="002E4CA1" w:rsidRDefault="002E4CA1" w:rsidP="002E4CA1">
      <w:pPr>
        <w:pStyle w:val="Style2"/>
      </w:pPr>
      <w:r w:rsidRPr="00E62EC0">
        <w:t xml:space="preserve">As a Latex submission, please provide the .TEX file for your </w:t>
      </w:r>
      <w:r>
        <w:t>manuscript</w:t>
      </w:r>
      <w:r w:rsidRPr="00E62EC0">
        <w:t xml:space="preserve"> along with an updated reference PDF marked up</w:t>
      </w:r>
      <w:r w:rsidR="00CC6037">
        <w:t xml:space="preserve"> with the changes you have made</w:t>
      </w:r>
      <w:r w:rsidRPr="00E62EC0">
        <w:t>.</w:t>
      </w:r>
      <w:r>
        <w:t xml:space="preserve"> </w:t>
      </w:r>
      <w:r w:rsidRPr="00B119B4">
        <w:t>To access your manuscript and complete these changes, please follow the link in the email we sent you. You will find the submission in "Current Task Assignments", and will need to click "Submit Task" in order to upload your corrected file(s).</w:t>
      </w:r>
    </w:p>
    <w:p w14:paraId="5CD61C05" w14:textId="77777777" w:rsidR="002E4CA1" w:rsidRDefault="002E4CA1" w:rsidP="002E4CA1">
      <w:pPr>
        <w:pStyle w:val="Style2"/>
      </w:pPr>
      <w:r w:rsidRPr="001126D8">
        <w:rPr>
          <w:b/>
        </w:rPr>
        <w:t>This is the FINAL stage for you to copyedit your manuscript and figure files.</w:t>
      </w:r>
      <w:r w:rsidRPr="00F930B7">
        <w:t xml:space="preserve"> We strongly recommend that all authors double check ALL files prior to the final versions being submitted. Changes to the manuscript, statements, author list, references, equations, or figures, including resizing, at the proof stage WILL NOT BE ACCEPTED.</w:t>
      </w:r>
    </w:p>
    <w:p w14:paraId="1CFDCD4D" w14:textId="77777777" w:rsidR="002E4CA1" w:rsidRPr="00B119B4" w:rsidRDefault="002E4CA1" w:rsidP="002E4CA1">
      <w:pPr>
        <w:pStyle w:val="Style2"/>
      </w:pPr>
      <w:r w:rsidRPr="00631344">
        <w:rPr>
          <w:b/>
        </w:rPr>
        <w:t>Questions?</w:t>
      </w:r>
      <w:r w:rsidRPr="00631344">
        <w:t xml:space="preserve"> Email ploscompbiol@plos.org quoting your manuscript number.</w:t>
      </w:r>
    </w:p>
    <w:p w14:paraId="4FB9C283" w14:textId="77777777" w:rsidR="002E4CA1" w:rsidRPr="00F930B7" w:rsidRDefault="002E4CA1" w:rsidP="002E4CA1">
      <w:pPr>
        <w:pStyle w:val="Heading1"/>
      </w:pPr>
      <w:r w:rsidRPr="00F930B7">
        <w:t>METADATA CHECK</w:t>
      </w:r>
    </w:p>
    <w:p w14:paraId="2467F6A1" w14:textId="77777777" w:rsidR="002E4CA1" w:rsidRPr="006D7BA2" w:rsidRDefault="002E4CA1" w:rsidP="002E4CA1">
      <w:pPr>
        <w:rPr>
          <w:sz w:val="24"/>
          <w:szCs w:val="24"/>
        </w:rPr>
      </w:pPr>
      <w:r w:rsidRPr="006D7BA2">
        <w:rPr>
          <w:sz w:val="24"/>
          <w:szCs w:val="24"/>
        </w:rPr>
        <w:t>Please confirm that the following information is correct and contact us i</w:t>
      </w:r>
      <w:r>
        <w:rPr>
          <w:sz w:val="24"/>
          <w:szCs w:val="24"/>
        </w:rPr>
        <w:t>f</w:t>
      </w:r>
      <w:r w:rsidRPr="006D7BA2">
        <w:rPr>
          <w:sz w:val="24"/>
          <w:szCs w:val="24"/>
        </w:rPr>
        <w:t xml:space="preserve"> any changes are necessary. This information will be indexed in PubMed and published by </w:t>
      </w:r>
      <w:r w:rsidRPr="001126D8">
        <w:rPr>
          <w:i/>
          <w:sz w:val="24"/>
          <w:szCs w:val="24"/>
        </w:rPr>
        <w:t>PLOS Computational Biology</w:t>
      </w:r>
      <w:r w:rsidRPr="006D7BA2">
        <w:rPr>
          <w:sz w:val="24"/>
          <w:szCs w:val="24"/>
        </w:rPr>
        <w:t xml:space="preserve"> as you have written them.</w:t>
      </w:r>
    </w:p>
    <w:p w14:paraId="436D4C90" w14:textId="3252F906" w:rsidR="006B7A18" w:rsidRDefault="006B7A18" w:rsidP="006B7A18">
      <w:pPr>
        <w:pStyle w:val="ListParagraph"/>
        <w:numPr>
          <w:ilvl w:val="0"/>
          <w:numId w:val="1"/>
        </w:numPr>
        <w:rPr>
          <w:sz w:val="24"/>
          <w:szCs w:val="24"/>
        </w:rPr>
      </w:pPr>
      <w:r w:rsidRPr="00F930B7">
        <w:rPr>
          <w:sz w:val="24"/>
          <w:szCs w:val="24"/>
        </w:rPr>
        <w:t xml:space="preserve">Your </w:t>
      </w:r>
      <w:r w:rsidRPr="00F930B7">
        <w:rPr>
          <w:b/>
          <w:sz w:val="24"/>
          <w:szCs w:val="24"/>
        </w:rPr>
        <w:t>Author Contributions</w:t>
      </w:r>
      <w:r w:rsidRPr="00F930B7">
        <w:rPr>
          <w:sz w:val="24"/>
          <w:szCs w:val="24"/>
        </w:rPr>
        <w:t xml:space="preserve"> will be typeset as follows:</w:t>
      </w:r>
      <w:r w:rsidR="00102ED1">
        <w:rPr>
          <w:sz w:val="24"/>
          <w:szCs w:val="24"/>
        </w:rPr>
        <w:t xml:space="preserve"> </w:t>
      </w:r>
      <w:r w:rsidR="00102ED1">
        <w:rPr>
          <w:sz w:val="24"/>
          <w:szCs w:val="24"/>
          <w:highlight w:val="yellow"/>
        </w:rPr>
        <w:t>CHECKED AND OK</w:t>
      </w:r>
    </w:p>
    <w:p w14:paraId="531F147E" w14:textId="77777777" w:rsidR="006B7A18" w:rsidRDefault="006B7A18" w:rsidP="008548C4">
      <w:pPr>
        <w:pStyle w:val="ListParagraph"/>
        <w:numPr>
          <w:ilvl w:val="1"/>
          <w:numId w:val="1"/>
        </w:numPr>
        <w:rPr>
          <w:sz w:val="24"/>
          <w:szCs w:val="24"/>
        </w:rPr>
      </w:pPr>
      <w:r w:rsidRPr="00F332C7">
        <w:rPr>
          <w:sz w:val="24"/>
          <w:szCs w:val="24"/>
        </w:rPr>
        <w:t>conceptualization:</w:t>
      </w:r>
      <w:r w:rsidR="008548C4" w:rsidRPr="008548C4">
        <w:t xml:space="preserve"> </w:t>
      </w:r>
      <w:r w:rsidR="008548C4" w:rsidRPr="008548C4">
        <w:rPr>
          <w:sz w:val="24"/>
          <w:szCs w:val="24"/>
        </w:rPr>
        <w:t>RG JDV JB</w:t>
      </w:r>
    </w:p>
    <w:p w14:paraId="6A61F9FE" w14:textId="77777777" w:rsidR="007A1ED2" w:rsidRDefault="007A1ED2" w:rsidP="008548C4">
      <w:pPr>
        <w:pStyle w:val="ListParagraph"/>
        <w:numPr>
          <w:ilvl w:val="1"/>
          <w:numId w:val="1"/>
        </w:numPr>
        <w:rPr>
          <w:sz w:val="24"/>
          <w:szCs w:val="24"/>
        </w:rPr>
      </w:pPr>
      <w:r w:rsidRPr="00F332C7">
        <w:rPr>
          <w:sz w:val="24"/>
          <w:szCs w:val="24"/>
        </w:rPr>
        <w:t>data curation:</w:t>
      </w:r>
      <w:r w:rsidR="008548C4" w:rsidRPr="008548C4">
        <w:t xml:space="preserve"> </w:t>
      </w:r>
      <w:r w:rsidR="008548C4" w:rsidRPr="008548C4">
        <w:rPr>
          <w:sz w:val="24"/>
          <w:szCs w:val="24"/>
        </w:rPr>
        <w:t>RG DMB AC JDV JB</w:t>
      </w:r>
    </w:p>
    <w:p w14:paraId="4BC06568" w14:textId="77777777" w:rsidR="007A1ED2" w:rsidRDefault="007A1ED2" w:rsidP="008548C4">
      <w:pPr>
        <w:pStyle w:val="ListParagraph"/>
        <w:numPr>
          <w:ilvl w:val="1"/>
          <w:numId w:val="1"/>
        </w:numPr>
        <w:rPr>
          <w:sz w:val="24"/>
          <w:szCs w:val="24"/>
        </w:rPr>
      </w:pPr>
      <w:r w:rsidRPr="00F332C7">
        <w:rPr>
          <w:sz w:val="24"/>
          <w:szCs w:val="24"/>
        </w:rPr>
        <w:t>formal analysis:</w:t>
      </w:r>
      <w:r w:rsidR="008548C4" w:rsidRPr="008548C4">
        <w:t xml:space="preserve"> </w:t>
      </w:r>
      <w:r w:rsidR="008548C4" w:rsidRPr="008548C4">
        <w:rPr>
          <w:sz w:val="24"/>
          <w:szCs w:val="24"/>
        </w:rPr>
        <w:t>RG DMB JDV JB</w:t>
      </w:r>
    </w:p>
    <w:p w14:paraId="2EFF2258" w14:textId="77777777" w:rsidR="007A1ED2" w:rsidRDefault="007A1ED2" w:rsidP="008548C4">
      <w:pPr>
        <w:pStyle w:val="ListParagraph"/>
        <w:numPr>
          <w:ilvl w:val="1"/>
          <w:numId w:val="1"/>
        </w:numPr>
        <w:rPr>
          <w:sz w:val="24"/>
          <w:szCs w:val="24"/>
        </w:rPr>
      </w:pPr>
      <w:r w:rsidRPr="00F332C7">
        <w:rPr>
          <w:sz w:val="24"/>
          <w:szCs w:val="24"/>
        </w:rPr>
        <w:t>funding acquisition:</w:t>
      </w:r>
      <w:r w:rsidR="008548C4" w:rsidRPr="008548C4">
        <w:t xml:space="preserve"> </w:t>
      </w:r>
      <w:r w:rsidR="008548C4" w:rsidRPr="008548C4">
        <w:rPr>
          <w:sz w:val="24"/>
          <w:szCs w:val="24"/>
        </w:rPr>
        <w:t>JDV JB</w:t>
      </w:r>
    </w:p>
    <w:p w14:paraId="0CD56276" w14:textId="77777777" w:rsidR="007A1ED2" w:rsidRPr="007A1ED2" w:rsidRDefault="007A1ED2" w:rsidP="008548C4">
      <w:pPr>
        <w:pStyle w:val="ListParagraph"/>
        <w:numPr>
          <w:ilvl w:val="1"/>
          <w:numId w:val="1"/>
        </w:numPr>
        <w:rPr>
          <w:sz w:val="24"/>
          <w:szCs w:val="24"/>
        </w:rPr>
      </w:pPr>
      <w:r w:rsidRPr="00F332C7">
        <w:rPr>
          <w:sz w:val="24"/>
          <w:szCs w:val="24"/>
        </w:rPr>
        <w:t>investigation:</w:t>
      </w:r>
      <w:r w:rsidR="008548C4" w:rsidRPr="008548C4">
        <w:t xml:space="preserve"> </w:t>
      </w:r>
      <w:r w:rsidR="008548C4" w:rsidRPr="008548C4">
        <w:rPr>
          <w:sz w:val="24"/>
          <w:szCs w:val="24"/>
        </w:rPr>
        <w:t>RG DMB</w:t>
      </w:r>
    </w:p>
    <w:p w14:paraId="712F1032" w14:textId="77777777" w:rsidR="006B7A18" w:rsidRDefault="006B7A18" w:rsidP="008548C4">
      <w:pPr>
        <w:pStyle w:val="ListParagraph"/>
        <w:numPr>
          <w:ilvl w:val="1"/>
          <w:numId w:val="1"/>
        </w:numPr>
        <w:rPr>
          <w:sz w:val="24"/>
          <w:szCs w:val="24"/>
        </w:rPr>
      </w:pPr>
      <w:r w:rsidRPr="00F332C7">
        <w:rPr>
          <w:sz w:val="24"/>
          <w:szCs w:val="24"/>
        </w:rPr>
        <w:t xml:space="preserve"> methodology:</w:t>
      </w:r>
      <w:r w:rsidR="008548C4" w:rsidRPr="008548C4">
        <w:t xml:space="preserve"> </w:t>
      </w:r>
      <w:r w:rsidR="008548C4" w:rsidRPr="008548C4">
        <w:rPr>
          <w:sz w:val="24"/>
          <w:szCs w:val="24"/>
        </w:rPr>
        <w:t>RG AC DMB JDV JB</w:t>
      </w:r>
    </w:p>
    <w:p w14:paraId="358D4B5F" w14:textId="77777777" w:rsidR="006B7A18" w:rsidRPr="007A1ED2" w:rsidRDefault="007A1ED2" w:rsidP="008548C4">
      <w:pPr>
        <w:pStyle w:val="ListParagraph"/>
        <w:numPr>
          <w:ilvl w:val="1"/>
          <w:numId w:val="1"/>
        </w:numPr>
        <w:rPr>
          <w:sz w:val="24"/>
          <w:szCs w:val="24"/>
        </w:rPr>
      </w:pPr>
      <w:r w:rsidRPr="00F332C7">
        <w:rPr>
          <w:sz w:val="24"/>
          <w:szCs w:val="24"/>
        </w:rPr>
        <w:t>project administration:</w:t>
      </w:r>
      <w:r w:rsidR="008548C4" w:rsidRPr="008548C4">
        <w:t xml:space="preserve"> </w:t>
      </w:r>
      <w:r w:rsidR="008548C4" w:rsidRPr="008548C4">
        <w:rPr>
          <w:sz w:val="24"/>
          <w:szCs w:val="24"/>
        </w:rPr>
        <w:t>JDV JB</w:t>
      </w:r>
    </w:p>
    <w:p w14:paraId="08914312" w14:textId="77777777" w:rsidR="006B7A18" w:rsidRPr="00F332C7" w:rsidRDefault="006B7A18" w:rsidP="008548C4">
      <w:pPr>
        <w:pStyle w:val="ListParagraph"/>
        <w:numPr>
          <w:ilvl w:val="1"/>
          <w:numId w:val="1"/>
        </w:numPr>
        <w:rPr>
          <w:sz w:val="24"/>
          <w:szCs w:val="24"/>
        </w:rPr>
      </w:pPr>
      <w:r w:rsidRPr="00F332C7">
        <w:rPr>
          <w:sz w:val="24"/>
          <w:szCs w:val="24"/>
        </w:rPr>
        <w:t>resources:</w:t>
      </w:r>
      <w:r w:rsidR="008548C4" w:rsidRPr="008548C4">
        <w:t xml:space="preserve"> </w:t>
      </w:r>
      <w:r w:rsidR="008548C4" w:rsidRPr="008548C4">
        <w:rPr>
          <w:sz w:val="24"/>
          <w:szCs w:val="24"/>
        </w:rPr>
        <w:t>JDV JB</w:t>
      </w:r>
    </w:p>
    <w:p w14:paraId="47C6CEEC" w14:textId="77777777" w:rsidR="006B7A18" w:rsidRDefault="006B7A18" w:rsidP="008548C4">
      <w:pPr>
        <w:pStyle w:val="ListParagraph"/>
        <w:numPr>
          <w:ilvl w:val="1"/>
          <w:numId w:val="1"/>
        </w:numPr>
        <w:rPr>
          <w:sz w:val="24"/>
          <w:szCs w:val="24"/>
        </w:rPr>
      </w:pPr>
      <w:r w:rsidRPr="00F332C7">
        <w:rPr>
          <w:sz w:val="24"/>
          <w:szCs w:val="24"/>
        </w:rPr>
        <w:t xml:space="preserve"> </w:t>
      </w:r>
      <w:r w:rsidR="007A1ED2" w:rsidRPr="00F332C7">
        <w:rPr>
          <w:sz w:val="24"/>
          <w:szCs w:val="24"/>
        </w:rPr>
        <w:t>software:</w:t>
      </w:r>
      <w:r w:rsidR="008548C4" w:rsidRPr="008548C4">
        <w:t xml:space="preserve"> </w:t>
      </w:r>
      <w:r w:rsidR="008548C4" w:rsidRPr="008548C4">
        <w:rPr>
          <w:sz w:val="24"/>
          <w:szCs w:val="24"/>
        </w:rPr>
        <w:t>DMB AC JDV</w:t>
      </w:r>
    </w:p>
    <w:p w14:paraId="30FD1538" w14:textId="77777777" w:rsidR="007A1ED2" w:rsidRPr="00F332C7" w:rsidRDefault="007A1ED2" w:rsidP="008548C4">
      <w:pPr>
        <w:pStyle w:val="ListParagraph"/>
        <w:numPr>
          <w:ilvl w:val="1"/>
          <w:numId w:val="1"/>
        </w:numPr>
        <w:rPr>
          <w:sz w:val="24"/>
          <w:szCs w:val="24"/>
        </w:rPr>
      </w:pPr>
      <w:r w:rsidRPr="00F332C7">
        <w:rPr>
          <w:sz w:val="24"/>
          <w:szCs w:val="24"/>
        </w:rPr>
        <w:t>supervision:</w:t>
      </w:r>
      <w:r w:rsidR="008548C4" w:rsidRPr="008548C4">
        <w:t xml:space="preserve"> </w:t>
      </w:r>
      <w:r w:rsidR="008548C4" w:rsidRPr="008548C4">
        <w:rPr>
          <w:sz w:val="24"/>
          <w:szCs w:val="24"/>
        </w:rPr>
        <w:t>JDV JB</w:t>
      </w:r>
    </w:p>
    <w:p w14:paraId="7823C4E1" w14:textId="77777777" w:rsidR="007A1ED2" w:rsidRPr="00F332C7" w:rsidRDefault="007A1ED2" w:rsidP="008548C4">
      <w:pPr>
        <w:pStyle w:val="ListParagraph"/>
        <w:numPr>
          <w:ilvl w:val="1"/>
          <w:numId w:val="1"/>
        </w:numPr>
        <w:rPr>
          <w:sz w:val="24"/>
          <w:szCs w:val="24"/>
        </w:rPr>
      </w:pPr>
      <w:r w:rsidRPr="00F332C7">
        <w:rPr>
          <w:sz w:val="24"/>
          <w:szCs w:val="24"/>
        </w:rPr>
        <w:t>validation:</w:t>
      </w:r>
      <w:r w:rsidR="008548C4" w:rsidRPr="008548C4">
        <w:t xml:space="preserve"> </w:t>
      </w:r>
      <w:r w:rsidR="008548C4" w:rsidRPr="008548C4">
        <w:rPr>
          <w:sz w:val="24"/>
          <w:szCs w:val="24"/>
        </w:rPr>
        <w:t>RG DMB JDV JB</w:t>
      </w:r>
    </w:p>
    <w:p w14:paraId="0F44ED25" w14:textId="77777777" w:rsidR="006B7A18" w:rsidRPr="00F332C7" w:rsidRDefault="006B7A18" w:rsidP="008548C4">
      <w:pPr>
        <w:pStyle w:val="ListParagraph"/>
        <w:numPr>
          <w:ilvl w:val="1"/>
          <w:numId w:val="1"/>
        </w:numPr>
        <w:rPr>
          <w:sz w:val="24"/>
          <w:szCs w:val="24"/>
        </w:rPr>
      </w:pPr>
      <w:r w:rsidRPr="00F332C7">
        <w:rPr>
          <w:sz w:val="24"/>
          <w:szCs w:val="24"/>
        </w:rPr>
        <w:t>visualization:</w:t>
      </w:r>
      <w:r w:rsidR="008548C4" w:rsidRPr="008548C4">
        <w:t xml:space="preserve"> </w:t>
      </w:r>
      <w:r w:rsidR="008548C4" w:rsidRPr="008548C4">
        <w:rPr>
          <w:sz w:val="24"/>
          <w:szCs w:val="24"/>
        </w:rPr>
        <w:t>RG DMB JDV JB</w:t>
      </w:r>
    </w:p>
    <w:p w14:paraId="624A4C3A" w14:textId="77777777" w:rsidR="007A1ED2" w:rsidRPr="00F332C7" w:rsidRDefault="007A1ED2" w:rsidP="008548C4">
      <w:pPr>
        <w:pStyle w:val="ListParagraph"/>
        <w:numPr>
          <w:ilvl w:val="1"/>
          <w:numId w:val="1"/>
        </w:numPr>
        <w:rPr>
          <w:sz w:val="24"/>
          <w:szCs w:val="24"/>
        </w:rPr>
      </w:pPr>
      <w:r w:rsidRPr="00F332C7">
        <w:rPr>
          <w:sz w:val="24"/>
          <w:szCs w:val="24"/>
        </w:rPr>
        <w:t>writing (original draft preparation):</w:t>
      </w:r>
      <w:r w:rsidR="008548C4" w:rsidRPr="008548C4">
        <w:t xml:space="preserve"> </w:t>
      </w:r>
      <w:r w:rsidR="008548C4" w:rsidRPr="008548C4">
        <w:rPr>
          <w:sz w:val="24"/>
          <w:szCs w:val="24"/>
        </w:rPr>
        <w:t>RG DMB JDV JB</w:t>
      </w:r>
    </w:p>
    <w:p w14:paraId="575B3837" w14:textId="77777777" w:rsidR="007A1ED2" w:rsidRPr="00F332C7" w:rsidRDefault="007A1ED2" w:rsidP="008548C4">
      <w:pPr>
        <w:pStyle w:val="ListParagraph"/>
        <w:numPr>
          <w:ilvl w:val="1"/>
          <w:numId w:val="1"/>
        </w:numPr>
        <w:rPr>
          <w:sz w:val="24"/>
          <w:szCs w:val="24"/>
        </w:rPr>
      </w:pPr>
      <w:r w:rsidRPr="00F332C7">
        <w:rPr>
          <w:sz w:val="24"/>
          <w:szCs w:val="24"/>
        </w:rPr>
        <w:t xml:space="preserve"> writing (review and editing):</w:t>
      </w:r>
      <w:r w:rsidR="008548C4" w:rsidRPr="008548C4">
        <w:t xml:space="preserve"> </w:t>
      </w:r>
      <w:r w:rsidR="008548C4" w:rsidRPr="008548C4">
        <w:rPr>
          <w:sz w:val="24"/>
          <w:szCs w:val="24"/>
        </w:rPr>
        <w:t>RG DMB AC JDV JB</w:t>
      </w:r>
    </w:p>
    <w:p w14:paraId="61888C71" w14:textId="77777777" w:rsidR="006B7A18" w:rsidRDefault="006B7A18" w:rsidP="007A1ED2">
      <w:pPr>
        <w:pStyle w:val="ListParagraph"/>
        <w:ind w:left="1440"/>
        <w:rPr>
          <w:sz w:val="24"/>
          <w:szCs w:val="24"/>
        </w:rPr>
      </w:pPr>
    </w:p>
    <w:p w14:paraId="4E80AB8F" w14:textId="77777777" w:rsidR="00F332C7" w:rsidRPr="00F332C7" w:rsidRDefault="00F332C7" w:rsidP="00F332C7">
      <w:pPr>
        <w:pStyle w:val="ListParagraph"/>
        <w:rPr>
          <w:sz w:val="24"/>
          <w:szCs w:val="24"/>
        </w:rPr>
      </w:pPr>
    </w:p>
    <w:p w14:paraId="394264FE" w14:textId="77777777" w:rsidR="002B163B" w:rsidRDefault="002B163B" w:rsidP="00F332C7">
      <w:pPr>
        <w:pStyle w:val="ListParagraph"/>
        <w:rPr>
          <w:sz w:val="24"/>
          <w:szCs w:val="24"/>
        </w:rPr>
      </w:pPr>
    </w:p>
    <w:p w14:paraId="43292829" w14:textId="77777777" w:rsidR="002B163B" w:rsidRPr="00F332C7" w:rsidRDefault="002B163B" w:rsidP="00F332C7">
      <w:pPr>
        <w:pStyle w:val="ListParagraph"/>
        <w:rPr>
          <w:sz w:val="24"/>
          <w:szCs w:val="24"/>
        </w:rPr>
      </w:pPr>
    </w:p>
    <w:p w14:paraId="1CF6761A" w14:textId="77777777" w:rsidR="00F332C7" w:rsidRDefault="00F332C7" w:rsidP="00F332C7">
      <w:pPr>
        <w:pStyle w:val="ListParagraph"/>
        <w:rPr>
          <w:sz w:val="24"/>
          <w:szCs w:val="24"/>
        </w:rPr>
      </w:pPr>
    </w:p>
    <w:p w14:paraId="361D88AE"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financial disclosure</w:t>
      </w:r>
      <w:r w:rsidRPr="00F930B7">
        <w:rPr>
          <w:sz w:val="24"/>
          <w:szCs w:val="24"/>
        </w:rPr>
        <w:t xml:space="preserve"> will be typeset as follows:</w:t>
      </w:r>
    </w:p>
    <w:p w14:paraId="26114EC2" w14:textId="39ADD14F" w:rsidR="002E4CA1" w:rsidRDefault="00E60C7E" w:rsidP="00E60C7E">
      <w:pPr>
        <w:pStyle w:val="ListParagraph"/>
        <w:numPr>
          <w:ilvl w:val="1"/>
          <w:numId w:val="1"/>
        </w:numPr>
        <w:rPr>
          <w:sz w:val="24"/>
          <w:szCs w:val="24"/>
        </w:rPr>
      </w:pPr>
      <w:r w:rsidRPr="00E60C7E">
        <w:rPr>
          <w:sz w:val="24"/>
          <w:szCs w:val="24"/>
        </w:rPr>
        <w:t xml:space="preserve">The project described was supported by Award Number #U54CA143876 </w:t>
      </w:r>
      <w:proofErr w:type="gramStart"/>
      <w:r w:rsidRPr="00E60C7E">
        <w:rPr>
          <w:sz w:val="24"/>
          <w:szCs w:val="24"/>
        </w:rPr>
        <w:t>from  the</w:t>
      </w:r>
      <w:proofErr w:type="gramEnd"/>
      <w:r w:rsidRPr="00E60C7E">
        <w:rPr>
          <w:sz w:val="24"/>
          <w:szCs w:val="24"/>
        </w:rPr>
        <w:t xml:space="preserve"> National Cancer Institute to JDV, National Science Foundation  CBET-0955172 to JTB, National Science Foundation Graduate research fellowship to DMB, and National Institute of Health HL110328 to JTB. The content is solely the responsibility of the authors and does not necessarily represent the official views of the National Cancer Institute or the </w:t>
      </w:r>
      <w:proofErr w:type="gramStart"/>
      <w:r w:rsidRPr="00E60C7E">
        <w:rPr>
          <w:sz w:val="24"/>
          <w:szCs w:val="24"/>
        </w:rPr>
        <w:t>National  Institutes</w:t>
      </w:r>
      <w:proofErr w:type="gramEnd"/>
      <w:r w:rsidRPr="00E60C7E">
        <w:rPr>
          <w:sz w:val="24"/>
          <w:szCs w:val="24"/>
        </w:rPr>
        <w:t xml:space="preserve"> of Health.  The funders had no role in study design, data collection and analysis, decision to publish, or preparation of the manuscript.</w:t>
      </w:r>
      <w:r w:rsidR="00102ED1" w:rsidRPr="00102ED1">
        <w:rPr>
          <w:sz w:val="24"/>
          <w:szCs w:val="24"/>
          <w:highlight w:val="yellow"/>
        </w:rPr>
        <w:t xml:space="preserve"> </w:t>
      </w:r>
      <w:r w:rsidR="00102ED1">
        <w:rPr>
          <w:sz w:val="24"/>
          <w:szCs w:val="24"/>
          <w:highlight w:val="yellow"/>
        </w:rPr>
        <w:t>CHECKED AND OK</w:t>
      </w:r>
    </w:p>
    <w:p w14:paraId="01073043" w14:textId="77777777" w:rsidR="00E60C7E" w:rsidRPr="00E60C7E" w:rsidRDefault="00E60C7E" w:rsidP="00E60C7E">
      <w:pPr>
        <w:rPr>
          <w:sz w:val="24"/>
          <w:szCs w:val="24"/>
        </w:rPr>
      </w:pPr>
      <w:r>
        <w:rPr>
          <w:sz w:val="24"/>
          <w:szCs w:val="24"/>
        </w:rPr>
        <w:t>**Please note that we have added the standard role of funders statement (“</w:t>
      </w:r>
      <w:r w:rsidRPr="00E60C7E">
        <w:rPr>
          <w:sz w:val="24"/>
          <w:szCs w:val="24"/>
        </w:rPr>
        <w:t>The funders had no role in study design, data collection and analysis, decision to publish, or preparation of the manuscript.</w:t>
      </w:r>
      <w:r>
        <w:rPr>
          <w:sz w:val="24"/>
          <w:szCs w:val="24"/>
        </w:rPr>
        <w:t xml:space="preserve">”) to your financial disclosure. If this is not correct, please let us know the correct role of funders by replying to this email. </w:t>
      </w:r>
    </w:p>
    <w:p w14:paraId="0BD32E45"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competing interests</w:t>
      </w:r>
      <w:r w:rsidRPr="00F930B7">
        <w:rPr>
          <w:sz w:val="24"/>
          <w:szCs w:val="24"/>
        </w:rPr>
        <w:t xml:space="preserve"> statement will be typeset as follows:</w:t>
      </w:r>
    </w:p>
    <w:p w14:paraId="40FB0810" w14:textId="1B1FD8BF" w:rsidR="00102ED1" w:rsidRPr="00102ED1" w:rsidRDefault="00E60C7E" w:rsidP="00102ED1">
      <w:pPr>
        <w:pStyle w:val="ListParagraph"/>
        <w:numPr>
          <w:ilvl w:val="1"/>
          <w:numId w:val="1"/>
        </w:numPr>
        <w:rPr>
          <w:sz w:val="24"/>
          <w:szCs w:val="24"/>
        </w:rPr>
      </w:pPr>
      <w:r w:rsidRPr="00E60C7E">
        <w:rPr>
          <w:sz w:val="24"/>
          <w:szCs w:val="24"/>
        </w:rPr>
        <w:t>The authors have declared that no competing interests exist.</w:t>
      </w:r>
      <w:r w:rsidR="00102ED1">
        <w:rPr>
          <w:sz w:val="24"/>
          <w:szCs w:val="24"/>
        </w:rPr>
        <w:t xml:space="preserve"> </w:t>
      </w:r>
      <w:r w:rsidR="00102ED1" w:rsidRPr="00102ED1">
        <w:rPr>
          <w:sz w:val="24"/>
          <w:szCs w:val="24"/>
          <w:highlight w:val="yellow"/>
        </w:rPr>
        <w:t>CHECKED AND OK</w:t>
      </w:r>
    </w:p>
    <w:p w14:paraId="610C59D1"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data availability statement</w:t>
      </w:r>
      <w:r w:rsidRPr="00F930B7">
        <w:rPr>
          <w:sz w:val="24"/>
          <w:szCs w:val="24"/>
        </w:rPr>
        <w:t xml:space="preserve"> </w:t>
      </w:r>
      <w:r w:rsidR="000268F1">
        <w:rPr>
          <w:sz w:val="24"/>
          <w:szCs w:val="24"/>
        </w:rPr>
        <w:t>currently reads</w:t>
      </w:r>
      <w:r w:rsidRPr="00F930B7">
        <w:rPr>
          <w:sz w:val="24"/>
          <w:szCs w:val="24"/>
        </w:rPr>
        <w:t>:</w:t>
      </w:r>
    </w:p>
    <w:p w14:paraId="31DE8616" w14:textId="77777777" w:rsidR="002E4CA1" w:rsidRDefault="00E60C7E" w:rsidP="00E60C7E">
      <w:pPr>
        <w:pStyle w:val="ListParagraph"/>
        <w:numPr>
          <w:ilvl w:val="1"/>
          <w:numId w:val="1"/>
        </w:numPr>
        <w:rPr>
          <w:sz w:val="24"/>
          <w:szCs w:val="24"/>
        </w:rPr>
      </w:pPr>
      <w:r w:rsidRPr="00E60C7E">
        <w:rPr>
          <w:sz w:val="24"/>
          <w:szCs w:val="24"/>
        </w:rPr>
        <w:t xml:space="preserve">All relevant data are within the paper and its Supporting Information files. The code and files for recreating the model either are already or will be uploaded to GitHub upon acceptance. If more information is required, authors may be contacted at jtb47@cornell.edu or </w:t>
      </w:r>
      <w:hyperlink r:id="rId5" w:history="1">
        <w:r w:rsidRPr="00BD3D99">
          <w:rPr>
            <w:rStyle w:val="Hyperlink"/>
            <w:sz w:val="24"/>
            <w:szCs w:val="24"/>
          </w:rPr>
          <w:t>jdv27@cornell.edu</w:t>
        </w:r>
      </w:hyperlink>
      <w:r w:rsidRPr="00E60C7E">
        <w:rPr>
          <w:sz w:val="24"/>
          <w:szCs w:val="24"/>
        </w:rPr>
        <w:t>.</w:t>
      </w:r>
    </w:p>
    <w:p w14:paraId="39D82C23" w14:textId="4B720D86" w:rsidR="003A0A0E" w:rsidRDefault="003A0A0E" w:rsidP="003A0A0E">
      <w:pPr>
        <w:pStyle w:val="ListParagraph"/>
        <w:numPr>
          <w:ilvl w:val="1"/>
          <w:numId w:val="1"/>
        </w:numPr>
        <w:rPr>
          <w:sz w:val="24"/>
          <w:szCs w:val="24"/>
        </w:rPr>
      </w:pPr>
      <w:r w:rsidRPr="00E60C7E">
        <w:rPr>
          <w:sz w:val="24"/>
          <w:szCs w:val="24"/>
        </w:rPr>
        <w:t xml:space="preserve">All relevant data are within the paper and </w:t>
      </w:r>
      <w:r w:rsidR="00473FE3">
        <w:rPr>
          <w:sz w:val="24"/>
          <w:szCs w:val="24"/>
        </w:rPr>
        <w:t>its Supporting Information file S1_Text.tex</w:t>
      </w:r>
      <w:r w:rsidRPr="00E60C7E">
        <w:rPr>
          <w:sz w:val="24"/>
          <w:szCs w:val="24"/>
        </w:rPr>
        <w:t xml:space="preserve">. The code and files for recreating the model either are </w:t>
      </w:r>
      <w:r w:rsidR="00473FE3">
        <w:rPr>
          <w:sz w:val="24"/>
          <w:szCs w:val="24"/>
        </w:rPr>
        <w:t>uploaded to GitHub (</w:t>
      </w:r>
      <w:r w:rsidR="00473FE3" w:rsidRPr="00473FE3">
        <w:rPr>
          <w:sz w:val="24"/>
          <w:szCs w:val="24"/>
        </w:rPr>
        <w:t>https://github.com/varnerlab/Reduced_EMT_Model</w:t>
      </w:r>
      <w:r w:rsidR="00473FE3">
        <w:rPr>
          <w:sz w:val="24"/>
          <w:szCs w:val="24"/>
        </w:rPr>
        <w:t>)</w:t>
      </w:r>
      <w:r w:rsidRPr="00E60C7E">
        <w:rPr>
          <w:sz w:val="24"/>
          <w:szCs w:val="24"/>
        </w:rPr>
        <w:t xml:space="preserve">. If more information is required, authors may be contacted at jtb47@cornell.edu or </w:t>
      </w:r>
      <w:hyperlink r:id="rId6" w:history="1">
        <w:r w:rsidRPr="00BD3D99">
          <w:rPr>
            <w:rStyle w:val="Hyperlink"/>
            <w:sz w:val="24"/>
            <w:szCs w:val="24"/>
          </w:rPr>
          <w:t>jdv27@cornell.edu</w:t>
        </w:r>
      </w:hyperlink>
      <w:r w:rsidRPr="00E60C7E">
        <w:rPr>
          <w:sz w:val="24"/>
          <w:szCs w:val="24"/>
        </w:rPr>
        <w:t>.</w:t>
      </w:r>
      <w:r w:rsidR="00102ED1">
        <w:rPr>
          <w:sz w:val="24"/>
          <w:szCs w:val="24"/>
        </w:rPr>
        <w:t xml:space="preserve"> </w:t>
      </w:r>
      <w:r w:rsidR="00102ED1" w:rsidRPr="00102ED1">
        <w:rPr>
          <w:sz w:val="24"/>
          <w:szCs w:val="24"/>
          <w:highlight w:val="yellow"/>
        </w:rPr>
        <w:t>Checking with Jeff</w:t>
      </w:r>
    </w:p>
    <w:p w14:paraId="6F42A61B" w14:textId="77777777" w:rsidR="003A0A0E" w:rsidRDefault="003A0A0E" w:rsidP="00E60C7E">
      <w:pPr>
        <w:pStyle w:val="ListParagraph"/>
        <w:numPr>
          <w:ilvl w:val="1"/>
          <w:numId w:val="1"/>
        </w:numPr>
        <w:rPr>
          <w:sz w:val="24"/>
          <w:szCs w:val="24"/>
        </w:rPr>
      </w:pPr>
    </w:p>
    <w:p w14:paraId="40CAC7B1" w14:textId="77777777" w:rsidR="00E60C7E" w:rsidRPr="00E60C7E" w:rsidRDefault="00E60C7E" w:rsidP="00E60C7E">
      <w:pPr>
        <w:rPr>
          <w:sz w:val="24"/>
          <w:szCs w:val="24"/>
        </w:rPr>
      </w:pPr>
      <w:r>
        <w:rPr>
          <w:sz w:val="24"/>
          <w:szCs w:val="24"/>
        </w:rPr>
        <w:t>**</w:t>
      </w:r>
      <w:proofErr w:type="gramStart"/>
      <w:r>
        <w:rPr>
          <w:sz w:val="24"/>
          <w:szCs w:val="24"/>
        </w:rPr>
        <w:t>At this time</w:t>
      </w:r>
      <w:proofErr w:type="gramEnd"/>
      <w:r>
        <w:rPr>
          <w:sz w:val="24"/>
          <w:szCs w:val="24"/>
        </w:rPr>
        <w:t xml:space="preserve"> please upload your data to GitHub (if you have not already) and revise your data availability statement to include the URL for your data on GitHub. Please send your revised statement to us by replying to this email. </w:t>
      </w:r>
    </w:p>
    <w:p w14:paraId="3E5BB901" w14:textId="77777777" w:rsidR="002E4CA1" w:rsidRDefault="002E4CA1" w:rsidP="002E4CA1">
      <w:pPr>
        <w:pStyle w:val="ListParagraph"/>
        <w:numPr>
          <w:ilvl w:val="0"/>
          <w:numId w:val="1"/>
        </w:numPr>
        <w:rPr>
          <w:sz w:val="24"/>
          <w:szCs w:val="24"/>
        </w:rPr>
      </w:pPr>
      <w:r w:rsidRPr="00F930B7">
        <w:rPr>
          <w:sz w:val="24"/>
          <w:szCs w:val="24"/>
        </w:rPr>
        <w:t xml:space="preserve">The details of the </w:t>
      </w:r>
      <w:r w:rsidRPr="00F930B7">
        <w:rPr>
          <w:b/>
          <w:sz w:val="24"/>
          <w:szCs w:val="24"/>
        </w:rPr>
        <w:t>corresponding author</w:t>
      </w:r>
      <w:r w:rsidRPr="00F930B7">
        <w:rPr>
          <w:sz w:val="24"/>
          <w:szCs w:val="24"/>
        </w:rPr>
        <w:t xml:space="preserve"> will be typeset as follows:</w:t>
      </w:r>
    </w:p>
    <w:p w14:paraId="5FD51DD3" w14:textId="333C546F" w:rsidR="002E4CA1" w:rsidRPr="00F930B7" w:rsidRDefault="00CB5DD2" w:rsidP="002E4CA1">
      <w:pPr>
        <w:pStyle w:val="ListParagraph"/>
        <w:numPr>
          <w:ilvl w:val="1"/>
          <w:numId w:val="1"/>
        </w:numPr>
        <w:rPr>
          <w:sz w:val="24"/>
          <w:szCs w:val="24"/>
        </w:rPr>
      </w:pPr>
      <w:hyperlink r:id="rId7" w:history="1">
        <w:r w:rsidR="00130801" w:rsidRPr="00BD3D99">
          <w:rPr>
            <w:rStyle w:val="Hyperlink"/>
            <w:rFonts w:ascii="CMBX10" w:eastAsiaTheme="minorHAnsi" w:hAnsi="CMBX10" w:cs="CMBX10"/>
            <w:lang w:val="en-US"/>
          </w:rPr>
          <w:t>jtb47@cornell.edu</w:t>
        </w:r>
      </w:hyperlink>
      <w:r w:rsidR="00130801">
        <w:rPr>
          <w:rFonts w:ascii="CMBX10" w:eastAsiaTheme="minorHAnsi" w:hAnsi="CMBX10" w:cs="CMBX10"/>
          <w:lang w:val="en-US"/>
        </w:rPr>
        <w:t xml:space="preserve"> </w:t>
      </w:r>
      <w:r w:rsidR="00102ED1">
        <w:rPr>
          <w:sz w:val="24"/>
          <w:szCs w:val="24"/>
          <w:highlight w:val="yellow"/>
        </w:rPr>
        <w:t>CHECKED AND OK</w:t>
      </w:r>
    </w:p>
    <w:p w14:paraId="0DE605EA" w14:textId="4387F478" w:rsidR="002E4CA1" w:rsidRDefault="002E4CA1" w:rsidP="002E4CA1">
      <w:pPr>
        <w:pStyle w:val="ListParagraph"/>
        <w:numPr>
          <w:ilvl w:val="0"/>
          <w:numId w:val="1"/>
        </w:numPr>
        <w:rPr>
          <w:sz w:val="24"/>
          <w:szCs w:val="24"/>
        </w:rPr>
      </w:pPr>
      <w:r w:rsidRPr="00F930B7">
        <w:rPr>
          <w:sz w:val="24"/>
          <w:szCs w:val="24"/>
        </w:rPr>
        <w:t xml:space="preserve">Please check the </w:t>
      </w:r>
      <w:r w:rsidRPr="00F930B7">
        <w:rPr>
          <w:b/>
          <w:sz w:val="24"/>
          <w:szCs w:val="24"/>
        </w:rPr>
        <w:t>authorship and affiliations</w:t>
      </w:r>
      <w:r w:rsidRPr="00F930B7">
        <w:rPr>
          <w:sz w:val="24"/>
          <w:szCs w:val="24"/>
        </w:rPr>
        <w:t xml:space="preserve"> list on the title page of your manuscript. These details will be used to index the authorship of your manuscript and therefore should be checked carefully for any errors.</w:t>
      </w:r>
      <w:r w:rsidR="00102ED1" w:rsidRPr="00102ED1">
        <w:rPr>
          <w:sz w:val="24"/>
          <w:szCs w:val="24"/>
          <w:highlight w:val="yellow"/>
        </w:rPr>
        <w:t xml:space="preserve"> </w:t>
      </w:r>
      <w:r w:rsidR="00102ED1">
        <w:rPr>
          <w:sz w:val="24"/>
          <w:szCs w:val="24"/>
          <w:highlight w:val="yellow"/>
        </w:rPr>
        <w:t>CHECKED AND OK</w:t>
      </w:r>
    </w:p>
    <w:p w14:paraId="4C7DA8D1" w14:textId="77777777" w:rsidR="00D55929" w:rsidRPr="00F930B7" w:rsidRDefault="00D55929" w:rsidP="00D55929">
      <w:pPr>
        <w:pStyle w:val="ListParagraph"/>
        <w:rPr>
          <w:sz w:val="24"/>
          <w:szCs w:val="24"/>
        </w:rPr>
      </w:pPr>
    </w:p>
    <w:p w14:paraId="0BC2265B"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 xml:space="preserve">title </w:t>
      </w:r>
      <w:r w:rsidRPr="00F930B7">
        <w:rPr>
          <w:sz w:val="24"/>
          <w:szCs w:val="24"/>
        </w:rPr>
        <w:t>will be typeset from the submission system, not the manuscript file. Please check that the following is correct:</w:t>
      </w:r>
    </w:p>
    <w:p w14:paraId="32462F07" w14:textId="3CBEC7D5" w:rsidR="002E4CA1" w:rsidRPr="00F930B7" w:rsidRDefault="008548C4" w:rsidP="008548C4">
      <w:pPr>
        <w:pStyle w:val="ListParagraph"/>
        <w:numPr>
          <w:ilvl w:val="1"/>
          <w:numId w:val="1"/>
        </w:numPr>
        <w:rPr>
          <w:sz w:val="24"/>
          <w:szCs w:val="24"/>
        </w:rPr>
      </w:pPr>
      <w:r w:rsidRPr="008548C4">
        <w:rPr>
          <w:sz w:val="24"/>
          <w:szCs w:val="24"/>
        </w:rPr>
        <w:lastRenderedPageBreak/>
        <w:t>Population heterogeneity in the epithelial to mesenchymal transition is controlled by NFAT and phosphorylated Sp1</w:t>
      </w:r>
      <w:r w:rsidR="00CB5DD2" w:rsidRPr="00CB5DD2">
        <w:rPr>
          <w:sz w:val="24"/>
          <w:szCs w:val="24"/>
          <w:highlight w:val="yellow"/>
        </w:rPr>
        <w:t xml:space="preserve"> </w:t>
      </w:r>
      <w:r w:rsidR="00CB5DD2">
        <w:rPr>
          <w:sz w:val="24"/>
          <w:szCs w:val="24"/>
          <w:highlight w:val="yellow"/>
        </w:rPr>
        <w:t>CHECKED AND OK</w:t>
      </w:r>
    </w:p>
    <w:p w14:paraId="4986DB56" w14:textId="77777777" w:rsidR="002E4CA1" w:rsidRDefault="002E4CA1" w:rsidP="002E4CA1">
      <w:pPr>
        <w:pStyle w:val="ListParagraph"/>
        <w:numPr>
          <w:ilvl w:val="0"/>
          <w:numId w:val="1"/>
        </w:numPr>
        <w:rPr>
          <w:sz w:val="24"/>
          <w:szCs w:val="24"/>
        </w:rPr>
      </w:pPr>
      <w:r w:rsidRPr="00F930B7">
        <w:rPr>
          <w:sz w:val="24"/>
          <w:szCs w:val="24"/>
        </w:rPr>
        <w:t xml:space="preserve">Your </w:t>
      </w:r>
      <w:r w:rsidRPr="00F930B7">
        <w:rPr>
          <w:b/>
          <w:sz w:val="24"/>
          <w:szCs w:val="24"/>
        </w:rPr>
        <w:t>short title</w:t>
      </w:r>
      <w:r w:rsidRPr="00F930B7">
        <w:rPr>
          <w:sz w:val="24"/>
          <w:szCs w:val="24"/>
        </w:rPr>
        <w:t xml:space="preserve"> will be typeset from the submission system, not the manuscript file. Please check that the following is correct:</w:t>
      </w:r>
    </w:p>
    <w:p w14:paraId="624DC771" w14:textId="5CE93169" w:rsidR="00102ED1" w:rsidRDefault="008548C4" w:rsidP="00102ED1">
      <w:pPr>
        <w:pStyle w:val="ListParagraph"/>
        <w:numPr>
          <w:ilvl w:val="0"/>
          <w:numId w:val="1"/>
        </w:numPr>
        <w:rPr>
          <w:sz w:val="24"/>
          <w:szCs w:val="24"/>
        </w:rPr>
      </w:pPr>
      <w:r w:rsidRPr="008548C4">
        <w:rPr>
          <w:sz w:val="24"/>
          <w:szCs w:val="24"/>
        </w:rPr>
        <w:t>Heterogeneity in EMT Phenotype</w:t>
      </w:r>
      <w:r w:rsidR="00102ED1" w:rsidRPr="00102ED1">
        <w:rPr>
          <w:sz w:val="24"/>
          <w:szCs w:val="24"/>
          <w:highlight w:val="yellow"/>
        </w:rPr>
        <w:t xml:space="preserve"> </w:t>
      </w:r>
      <w:r w:rsidR="00102ED1">
        <w:rPr>
          <w:sz w:val="24"/>
          <w:szCs w:val="24"/>
          <w:highlight w:val="yellow"/>
        </w:rPr>
        <w:t>CHECKED AND OK</w:t>
      </w:r>
    </w:p>
    <w:p w14:paraId="55994A22" w14:textId="77777777" w:rsidR="002E4CA1" w:rsidRPr="00102ED1" w:rsidRDefault="002E4CA1" w:rsidP="00102ED1">
      <w:pPr>
        <w:rPr>
          <w:sz w:val="24"/>
          <w:szCs w:val="24"/>
        </w:rPr>
      </w:pPr>
    </w:p>
    <w:p w14:paraId="74BDD6A9" w14:textId="77777777" w:rsidR="002E4CA1" w:rsidRPr="006D7BA2" w:rsidRDefault="002E4CA1" w:rsidP="002E4CA1">
      <w:pPr>
        <w:rPr>
          <w:sz w:val="24"/>
          <w:szCs w:val="24"/>
        </w:rPr>
      </w:pPr>
      <w:r w:rsidRPr="006D7BA2">
        <w:rPr>
          <w:sz w:val="24"/>
          <w:szCs w:val="24"/>
        </w:rPr>
        <w:t xml:space="preserve">Please note that if you wish any word to be </w:t>
      </w:r>
      <w:r w:rsidRPr="00F930B7">
        <w:rPr>
          <w:b/>
          <w:sz w:val="24"/>
          <w:szCs w:val="24"/>
        </w:rPr>
        <w:t>italicised</w:t>
      </w:r>
      <w:r w:rsidRPr="006D7BA2">
        <w:rPr>
          <w:sz w:val="24"/>
          <w:szCs w:val="24"/>
        </w:rPr>
        <w:t xml:space="preserve">, this will need to be manually changed in the Editorial Manager system. Please </w:t>
      </w:r>
      <w:r>
        <w:rPr>
          <w:sz w:val="24"/>
          <w:szCs w:val="24"/>
        </w:rPr>
        <w:t>contact the journal office to address this</w:t>
      </w:r>
      <w:r w:rsidRPr="006D7BA2">
        <w:rPr>
          <w:sz w:val="24"/>
          <w:szCs w:val="24"/>
        </w:rPr>
        <w:t xml:space="preserve">. </w:t>
      </w:r>
    </w:p>
    <w:p w14:paraId="31E10935" w14:textId="77777777" w:rsidR="002E4CA1" w:rsidRPr="006D7BA2" w:rsidRDefault="002E4CA1" w:rsidP="002E4CA1">
      <w:pPr>
        <w:rPr>
          <w:sz w:val="24"/>
          <w:szCs w:val="24"/>
        </w:rPr>
      </w:pPr>
    </w:p>
    <w:p w14:paraId="212AFAD1" w14:textId="77777777" w:rsidR="002E4CA1" w:rsidRPr="00F930B7" w:rsidRDefault="002E4CA1" w:rsidP="002E4CA1">
      <w:pPr>
        <w:pStyle w:val="Heading1"/>
      </w:pPr>
      <w:r w:rsidRPr="00F930B7">
        <w:t>MANUSCRIPT REQUIREMENTS</w:t>
      </w:r>
    </w:p>
    <w:p w14:paraId="08E4DF1F" w14:textId="77777777" w:rsidR="002E4CA1" w:rsidRPr="006D7BA2" w:rsidRDefault="002E4CA1" w:rsidP="002E4CA1">
      <w:pPr>
        <w:rPr>
          <w:sz w:val="24"/>
          <w:szCs w:val="24"/>
        </w:rPr>
      </w:pPr>
      <w:r w:rsidRPr="006D7BA2">
        <w:rPr>
          <w:sz w:val="24"/>
          <w:szCs w:val="24"/>
        </w:rPr>
        <w:t>Please update your manuscript with the following changes:</w:t>
      </w:r>
    </w:p>
    <w:p w14:paraId="4F506EC5" w14:textId="334A48E2" w:rsidR="002E4CA1" w:rsidRPr="006D7BA2" w:rsidRDefault="002E4CA1" w:rsidP="002E4CA1">
      <w:pPr>
        <w:rPr>
          <w:sz w:val="24"/>
          <w:szCs w:val="24"/>
        </w:rPr>
      </w:pPr>
      <w:r w:rsidRPr="006D7BA2">
        <w:rPr>
          <w:sz w:val="24"/>
          <w:szCs w:val="24"/>
        </w:rPr>
        <w:t>1.</w:t>
      </w:r>
      <w:r w:rsidR="00CB3DEE">
        <w:rPr>
          <w:sz w:val="24"/>
          <w:szCs w:val="24"/>
        </w:rPr>
        <w:t xml:space="preserve"> Please include your reference information within </w:t>
      </w:r>
      <w:proofErr w:type="gramStart"/>
      <w:r w:rsidR="00CB3DEE">
        <w:rPr>
          <w:sz w:val="24"/>
          <w:szCs w:val="24"/>
        </w:rPr>
        <w:t>your .</w:t>
      </w:r>
      <w:proofErr w:type="spellStart"/>
      <w:r w:rsidR="00CB3DEE">
        <w:rPr>
          <w:sz w:val="24"/>
          <w:szCs w:val="24"/>
        </w:rPr>
        <w:t>tex</w:t>
      </w:r>
      <w:proofErr w:type="spellEnd"/>
      <w:proofErr w:type="gramEnd"/>
      <w:r w:rsidR="00CB3DEE">
        <w:rPr>
          <w:sz w:val="24"/>
          <w:szCs w:val="24"/>
        </w:rPr>
        <w:t xml:space="preserve"> file rather than referencing a separate .bib file.</w:t>
      </w:r>
      <w:r w:rsidR="00102ED1">
        <w:rPr>
          <w:sz w:val="24"/>
          <w:szCs w:val="24"/>
        </w:rPr>
        <w:t xml:space="preserve"> </w:t>
      </w:r>
      <w:r w:rsidR="00102ED1" w:rsidRPr="00102ED1">
        <w:rPr>
          <w:sz w:val="24"/>
          <w:szCs w:val="24"/>
          <w:highlight w:val="yellow"/>
        </w:rPr>
        <w:t>JEFF</w:t>
      </w:r>
    </w:p>
    <w:p w14:paraId="5BB6527B" w14:textId="21582DC7" w:rsidR="00CB3DEE" w:rsidRDefault="000268F1" w:rsidP="002E4CA1">
      <w:pPr>
        <w:rPr>
          <w:sz w:val="24"/>
          <w:szCs w:val="24"/>
        </w:rPr>
      </w:pPr>
      <w:r>
        <w:rPr>
          <w:sz w:val="24"/>
          <w:szCs w:val="24"/>
        </w:rPr>
        <w:t>2</w:t>
      </w:r>
      <w:r w:rsidR="002E4CA1" w:rsidRPr="006D7BA2">
        <w:rPr>
          <w:sz w:val="24"/>
          <w:szCs w:val="24"/>
        </w:rPr>
        <w:t>.</w:t>
      </w:r>
      <w:r w:rsidR="00CB3DEE">
        <w:rPr>
          <w:sz w:val="24"/>
          <w:szCs w:val="24"/>
        </w:rPr>
        <w:t xml:space="preserve"> Please remove the figures from your manuscript file. Only the legends should appear in the manuscript.</w:t>
      </w:r>
      <w:r w:rsidR="00102ED1" w:rsidRPr="00102ED1">
        <w:rPr>
          <w:sz w:val="24"/>
          <w:szCs w:val="24"/>
          <w:highlight w:val="yellow"/>
        </w:rPr>
        <w:t xml:space="preserve"> </w:t>
      </w:r>
      <w:r w:rsidR="00102ED1" w:rsidRPr="00102ED1">
        <w:rPr>
          <w:sz w:val="24"/>
          <w:szCs w:val="24"/>
          <w:highlight w:val="yellow"/>
        </w:rPr>
        <w:t>JEFF</w:t>
      </w:r>
    </w:p>
    <w:p w14:paraId="7C872D7E" w14:textId="699A2B57" w:rsidR="00CB3DEE" w:rsidRDefault="000268F1" w:rsidP="002E4CA1">
      <w:pPr>
        <w:rPr>
          <w:rFonts w:ascii="Arial" w:hAnsi="Arial" w:cs="Arial"/>
        </w:rPr>
      </w:pPr>
      <w:r>
        <w:rPr>
          <w:sz w:val="24"/>
          <w:szCs w:val="24"/>
        </w:rPr>
        <w:t>3</w:t>
      </w:r>
      <w:r w:rsidR="00CB3DEE">
        <w:rPr>
          <w:sz w:val="24"/>
          <w:szCs w:val="24"/>
        </w:rPr>
        <w:t xml:space="preserve">. Please use the plos2015 bibliography style. The plos2015.bst file can be found with our template files at </w:t>
      </w:r>
      <w:hyperlink r:id="rId8" w:history="1">
        <w:r w:rsidR="00CB3DEE" w:rsidRPr="00BD3D99">
          <w:rPr>
            <w:rStyle w:val="Hyperlink"/>
            <w:rFonts w:ascii="Arial" w:hAnsi="Arial" w:cs="Arial"/>
          </w:rPr>
          <w:t>http://journals.plos.org/ploscompbiol/s/latex</w:t>
        </w:r>
      </w:hyperlink>
      <w:r w:rsidR="00CB3DEE">
        <w:rPr>
          <w:rFonts w:ascii="Arial" w:hAnsi="Arial" w:cs="Arial"/>
        </w:rPr>
        <w:t xml:space="preserve"> </w:t>
      </w:r>
      <w:r w:rsidR="00102ED1">
        <w:rPr>
          <w:rFonts w:ascii="Arial" w:hAnsi="Arial" w:cs="Arial"/>
          <w:highlight w:val="yellow"/>
        </w:rPr>
        <w:t>CHANGE COMPLETED</w:t>
      </w:r>
      <w:r w:rsidR="00102ED1">
        <w:rPr>
          <w:rFonts w:ascii="Arial" w:hAnsi="Arial" w:cs="Arial"/>
        </w:rPr>
        <w:t xml:space="preserve"> </w:t>
      </w:r>
    </w:p>
    <w:p w14:paraId="68E941CB" w14:textId="31A0F85D" w:rsidR="000268F1" w:rsidRDefault="000268F1" w:rsidP="000268F1">
      <w:pPr>
        <w:rPr>
          <w:sz w:val="24"/>
          <w:szCs w:val="24"/>
        </w:rPr>
      </w:pPr>
      <w:r>
        <w:rPr>
          <w:sz w:val="24"/>
          <w:szCs w:val="24"/>
        </w:rPr>
        <w:t>4</w:t>
      </w:r>
      <w:r w:rsidRPr="006D7BA2">
        <w:rPr>
          <w:sz w:val="24"/>
          <w:szCs w:val="24"/>
        </w:rPr>
        <w:t>.</w:t>
      </w:r>
      <w:r>
        <w:rPr>
          <w:sz w:val="24"/>
          <w:szCs w:val="24"/>
        </w:rPr>
        <w:t xml:space="preserve"> Please include your supporting information legends directly in </w:t>
      </w:r>
      <w:proofErr w:type="gramStart"/>
      <w:r>
        <w:rPr>
          <w:sz w:val="24"/>
          <w:szCs w:val="24"/>
        </w:rPr>
        <w:t>your .</w:t>
      </w:r>
      <w:proofErr w:type="spellStart"/>
      <w:r>
        <w:rPr>
          <w:sz w:val="24"/>
          <w:szCs w:val="24"/>
        </w:rPr>
        <w:t>tex</w:t>
      </w:r>
      <w:proofErr w:type="spellEnd"/>
      <w:proofErr w:type="gramEnd"/>
      <w:r>
        <w:rPr>
          <w:sz w:val="24"/>
          <w:szCs w:val="24"/>
        </w:rPr>
        <w:t xml:space="preserve"> file rather than referencing the file “Supplemental-</w:t>
      </w:r>
      <w:proofErr w:type="spellStart"/>
      <w:r>
        <w:rPr>
          <w:sz w:val="24"/>
          <w:szCs w:val="24"/>
        </w:rPr>
        <w:t>JB.tex</w:t>
      </w:r>
      <w:proofErr w:type="spellEnd"/>
      <w:r>
        <w:rPr>
          <w:sz w:val="24"/>
          <w:szCs w:val="24"/>
        </w:rPr>
        <w:t>”</w:t>
      </w:r>
      <w:r w:rsidR="00102ED1" w:rsidRPr="00102ED1">
        <w:rPr>
          <w:sz w:val="24"/>
          <w:szCs w:val="24"/>
          <w:highlight w:val="yellow"/>
        </w:rPr>
        <w:t xml:space="preserve"> </w:t>
      </w:r>
      <w:r w:rsidR="00102ED1" w:rsidRPr="00102ED1">
        <w:rPr>
          <w:sz w:val="24"/>
          <w:szCs w:val="24"/>
          <w:highlight w:val="yellow"/>
        </w:rPr>
        <w:t>JEFF</w:t>
      </w:r>
    </w:p>
    <w:p w14:paraId="578DEEDF" w14:textId="7BD95DB0" w:rsidR="000268F1" w:rsidRDefault="000268F1" w:rsidP="000268F1">
      <w:pPr>
        <w:rPr>
          <w:sz w:val="24"/>
          <w:szCs w:val="24"/>
        </w:rPr>
      </w:pPr>
      <w:r>
        <w:rPr>
          <w:sz w:val="24"/>
          <w:szCs w:val="24"/>
        </w:rPr>
        <w:t>5. Please only include the legends for your supporting material in the manuscript. The “Supplemental Materials and Methods” should be uploaded as a separate file labeled as “S1 Text” and cited as such in the manuscript.</w:t>
      </w:r>
      <w:r w:rsidR="00102ED1">
        <w:rPr>
          <w:sz w:val="24"/>
          <w:szCs w:val="24"/>
        </w:rPr>
        <w:t xml:space="preserve"> </w:t>
      </w:r>
      <w:r w:rsidR="00102ED1">
        <w:rPr>
          <w:sz w:val="24"/>
          <w:szCs w:val="24"/>
          <w:highlight w:val="yellow"/>
        </w:rPr>
        <w:t>JEFF?</w:t>
      </w:r>
      <w:r w:rsidR="00102ED1">
        <w:rPr>
          <w:sz w:val="24"/>
          <w:szCs w:val="24"/>
        </w:rPr>
        <w:t xml:space="preserve"> </w:t>
      </w:r>
      <w:r w:rsidR="00102ED1" w:rsidRPr="00102ED1">
        <w:rPr>
          <w:sz w:val="24"/>
          <w:szCs w:val="24"/>
          <w:highlight w:val="yellow"/>
        </w:rPr>
        <w:t>I updated the file name, but not sure if anything else needs to be done beyond 1 an</w:t>
      </w:r>
      <w:r w:rsidR="00102ED1">
        <w:rPr>
          <w:sz w:val="24"/>
          <w:szCs w:val="24"/>
          <w:highlight w:val="yellow"/>
        </w:rPr>
        <w:t>d</w:t>
      </w:r>
      <w:r w:rsidR="00102ED1" w:rsidRPr="00102ED1">
        <w:rPr>
          <w:sz w:val="24"/>
          <w:szCs w:val="24"/>
          <w:highlight w:val="yellow"/>
        </w:rPr>
        <w:t xml:space="preserve"> 2</w:t>
      </w:r>
    </w:p>
    <w:p w14:paraId="7B11D0F4" w14:textId="1A59B624" w:rsidR="005E6BFB" w:rsidRDefault="005E6BFB" w:rsidP="000268F1">
      <w:pPr>
        <w:rPr>
          <w:sz w:val="24"/>
          <w:szCs w:val="24"/>
        </w:rPr>
      </w:pPr>
      <w:r>
        <w:rPr>
          <w:sz w:val="24"/>
          <w:szCs w:val="24"/>
        </w:rPr>
        <w:t>6. Please remove any references cited only within the supporting material (reference 100) from the main references list and instead include the reference information within the file in which it’s cited.</w:t>
      </w:r>
      <w:r w:rsidR="00CB5DD2" w:rsidRPr="00CB5DD2">
        <w:rPr>
          <w:sz w:val="24"/>
          <w:szCs w:val="24"/>
          <w:highlight w:val="yellow"/>
        </w:rPr>
        <w:t xml:space="preserve"> </w:t>
      </w:r>
      <w:r w:rsidR="00CB5DD2" w:rsidRPr="00102ED1">
        <w:rPr>
          <w:sz w:val="24"/>
          <w:szCs w:val="24"/>
          <w:highlight w:val="yellow"/>
        </w:rPr>
        <w:t>JEFF</w:t>
      </w:r>
      <w:r w:rsidR="00CB5DD2">
        <w:rPr>
          <w:sz w:val="24"/>
          <w:szCs w:val="24"/>
        </w:rPr>
        <w:t xml:space="preserve"> </w:t>
      </w:r>
      <w:r w:rsidR="00CB5DD2" w:rsidRPr="00CB5DD2">
        <w:rPr>
          <w:sz w:val="24"/>
          <w:szCs w:val="24"/>
          <w:highlight w:val="yellow"/>
        </w:rPr>
        <w:t xml:space="preserve">/ References removed </w:t>
      </w:r>
      <w:proofErr w:type="gramStart"/>
      <w:r w:rsidR="00CB5DD2" w:rsidRPr="00CB5DD2">
        <w:rPr>
          <w:sz w:val="24"/>
          <w:szCs w:val="24"/>
          <w:highlight w:val="yellow"/>
        </w:rPr>
        <w:t>from .bib</w:t>
      </w:r>
      <w:proofErr w:type="gramEnd"/>
      <w:r w:rsidR="00CB5DD2" w:rsidRPr="00CB5DD2">
        <w:rPr>
          <w:sz w:val="24"/>
          <w:szCs w:val="24"/>
          <w:highlight w:val="yellow"/>
        </w:rPr>
        <w:t xml:space="preserve"> and placed precariously at the end of the S1_Text.tex file.</w:t>
      </w:r>
    </w:p>
    <w:p w14:paraId="758A08B7" w14:textId="77777777" w:rsidR="000268F1" w:rsidRDefault="005E6BFB" w:rsidP="000268F1">
      <w:pPr>
        <w:rPr>
          <w:rFonts w:ascii="Arial" w:hAnsi="Arial" w:cs="Arial"/>
        </w:rPr>
      </w:pPr>
      <w:r>
        <w:rPr>
          <w:sz w:val="24"/>
          <w:szCs w:val="24"/>
        </w:rPr>
        <w:t>7</w:t>
      </w:r>
      <w:r w:rsidR="000268F1">
        <w:rPr>
          <w:sz w:val="24"/>
          <w:szCs w:val="24"/>
        </w:rPr>
        <w:t xml:space="preserve">. </w:t>
      </w:r>
      <w:r w:rsidR="000268F1">
        <w:rPr>
          <w:rFonts w:ascii="Arial" w:hAnsi="Arial" w:cs="Arial"/>
        </w:rPr>
        <w:t xml:space="preserve">We noticed that you used the phrase “data not shown” 1 time in the manuscript. </w:t>
      </w:r>
      <w:proofErr w:type="gramStart"/>
      <w:r w:rsidR="000268F1">
        <w:rPr>
          <w:rFonts w:ascii="Arial" w:hAnsi="Arial" w:cs="Arial"/>
        </w:rPr>
        <w:t>According to</w:t>
      </w:r>
      <w:proofErr w:type="gramEnd"/>
      <w:r w:rsidR="000268F1">
        <w:rPr>
          <w:rFonts w:ascii="Arial" w:hAnsi="Arial" w:cs="Arial"/>
        </w:rPr>
        <w:t xml:space="preserve"> our policy on data availability, PLOS Computational Biology requires that all data be either published with the manuscript or made available in a publicly accessible database. We ask that you either amend the supplementary material to include the referenced data or remove as many of the references as possible. Our strong preference is to remove all the “data not shown” references, but if a small number need to remain, this must be satisfactorily justified. Please update this in your manuscript and/or supporting information files (including legends).</w:t>
      </w:r>
    </w:p>
    <w:p w14:paraId="7EAD4AA2" w14:textId="4BF269CC" w:rsidR="00CB5DD2" w:rsidRDefault="00CB5DD2" w:rsidP="000268F1">
      <w:pPr>
        <w:rPr>
          <w:rFonts w:ascii="Arial" w:hAnsi="Arial" w:cs="Arial"/>
        </w:rPr>
      </w:pPr>
      <w:r w:rsidRPr="00CB5DD2">
        <w:rPr>
          <w:rFonts w:ascii="Arial" w:hAnsi="Arial" w:cs="Arial"/>
          <w:highlight w:val="yellow"/>
        </w:rPr>
        <w:t>RUSS(?)</w:t>
      </w:r>
      <w:r>
        <w:rPr>
          <w:rFonts w:ascii="Arial" w:hAnsi="Arial" w:cs="Arial"/>
        </w:rPr>
        <w:t xml:space="preserve"> </w:t>
      </w:r>
      <w:r w:rsidRPr="00CB5DD2">
        <w:rPr>
          <w:rFonts w:ascii="Arial" w:hAnsi="Arial" w:cs="Arial"/>
          <w:highlight w:val="yellow"/>
        </w:rPr>
        <w:t>or remove?</w:t>
      </w:r>
      <w:r>
        <w:rPr>
          <w:rFonts w:ascii="Arial" w:hAnsi="Arial" w:cs="Arial"/>
        </w:rPr>
        <w:t xml:space="preserve"> </w:t>
      </w:r>
      <w:r w:rsidRPr="00CB5DD2">
        <w:rPr>
          <w:rFonts w:ascii="Arial" w:hAnsi="Arial" w:cs="Arial"/>
          <w:highlight w:val="yellow"/>
        </w:rPr>
        <w:t>I need to evaluate this</w:t>
      </w:r>
      <w:r>
        <w:rPr>
          <w:rFonts w:ascii="Arial" w:hAnsi="Arial" w:cs="Arial"/>
        </w:rPr>
        <w:t xml:space="preserve"> </w:t>
      </w:r>
    </w:p>
    <w:p w14:paraId="4B7D39DC" w14:textId="08011E93" w:rsidR="00F67AAA" w:rsidRPr="006D7BA2" w:rsidRDefault="00F67AAA" w:rsidP="000268F1">
      <w:pPr>
        <w:rPr>
          <w:sz w:val="24"/>
          <w:szCs w:val="24"/>
        </w:rPr>
      </w:pPr>
      <w:r>
        <w:rPr>
          <w:rFonts w:ascii="Arial" w:hAnsi="Arial" w:cs="Arial"/>
        </w:rPr>
        <w:t xml:space="preserve">8. Please cite figures in ascending numerical order within the text. </w:t>
      </w:r>
      <w:r w:rsidRPr="007D7688">
        <w:rPr>
          <w:rFonts w:ascii="Arial" w:hAnsi="Arial" w:cs="Arial"/>
          <w:b/>
        </w:rPr>
        <w:t>Currently Figure 4 is cited before Figure 3.</w:t>
      </w:r>
      <w:r>
        <w:rPr>
          <w:rFonts w:ascii="Arial" w:hAnsi="Arial" w:cs="Arial"/>
        </w:rPr>
        <w:t xml:space="preserve"> If figures need to be renumbered, please ensure to update all in-text </w:t>
      </w:r>
      <w:r>
        <w:rPr>
          <w:rFonts w:ascii="Arial" w:hAnsi="Arial" w:cs="Arial"/>
        </w:rPr>
        <w:lastRenderedPageBreak/>
        <w:t>citations, legends and affected file names accordingly.</w:t>
      </w:r>
      <w:r w:rsidR="00CB5DD2">
        <w:rPr>
          <w:rFonts w:ascii="Arial" w:hAnsi="Arial" w:cs="Arial"/>
        </w:rPr>
        <w:t xml:space="preserve"> </w:t>
      </w:r>
      <w:r w:rsidR="00CB5DD2" w:rsidRPr="00CB5DD2">
        <w:rPr>
          <w:rFonts w:ascii="Arial" w:hAnsi="Arial" w:cs="Arial"/>
          <w:highlight w:val="yellow"/>
        </w:rPr>
        <w:t xml:space="preserve">The YREG1 section has been moved down to fix most of the problem, but there is still one reference to 4B for the GSK3 WB, which </w:t>
      </w:r>
      <w:proofErr w:type="gramStart"/>
      <w:r w:rsidR="00CB5DD2" w:rsidRPr="00CB5DD2">
        <w:rPr>
          <w:rFonts w:ascii="Arial" w:hAnsi="Arial" w:cs="Arial"/>
          <w:highlight w:val="yellow"/>
        </w:rPr>
        <w:t>really belongs</w:t>
      </w:r>
      <w:proofErr w:type="gramEnd"/>
      <w:r w:rsidR="00CB5DD2" w:rsidRPr="00CB5DD2">
        <w:rPr>
          <w:rFonts w:ascii="Arial" w:hAnsi="Arial" w:cs="Arial"/>
          <w:highlight w:val="yellow"/>
        </w:rPr>
        <w:t xml:space="preserve"> closer to Fig2 and so is cited out of order. Not sure if to just try to leave it or just cite it later.</w:t>
      </w:r>
      <w:r w:rsidR="00CB5DD2">
        <w:rPr>
          <w:rFonts w:ascii="Arial" w:hAnsi="Arial" w:cs="Arial"/>
        </w:rPr>
        <w:t xml:space="preserve"> </w:t>
      </w:r>
    </w:p>
    <w:p w14:paraId="1E217D9F" w14:textId="77777777" w:rsidR="000268F1" w:rsidRPr="006D7BA2" w:rsidRDefault="000268F1" w:rsidP="002E4CA1">
      <w:pPr>
        <w:rPr>
          <w:sz w:val="24"/>
          <w:szCs w:val="24"/>
        </w:rPr>
      </w:pPr>
    </w:p>
    <w:p w14:paraId="05DD084B" w14:textId="77777777" w:rsidR="002E4CA1" w:rsidRPr="006D7BA2" w:rsidRDefault="002E4CA1" w:rsidP="002E4CA1">
      <w:pPr>
        <w:rPr>
          <w:b/>
          <w:sz w:val="24"/>
          <w:szCs w:val="24"/>
        </w:rPr>
      </w:pPr>
    </w:p>
    <w:p w14:paraId="0B93DC52" w14:textId="77777777" w:rsidR="002E4CA1" w:rsidRPr="00F930B7" w:rsidRDefault="002E4CA1" w:rsidP="002E4CA1">
      <w:pPr>
        <w:jc w:val="center"/>
        <w:rPr>
          <w:b/>
          <w:sz w:val="36"/>
          <w:szCs w:val="36"/>
          <w:u w:val="single"/>
        </w:rPr>
      </w:pPr>
    </w:p>
    <w:p w14:paraId="4277FCAC" w14:textId="77777777" w:rsidR="002E4CA1" w:rsidRPr="00F930B7" w:rsidRDefault="002E4CA1" w:rsidP="002E4CA1">
      <w:pPr>
        <w:pStyle w:val="Heading1"/>
      </w:pPr>
      <w:r w:rsidRPr="00F930B7">
        <w:t>FIGURE REQUIREMENTS</w:t>
      </w:r>
    </w:p>
    <w:p w14:paraId="102525E2" w14:textId="0E3E29F3" w:rsidR="002E4CA1" w:rsidRPr="00F47E8F" w:rsidRDefault="002E4CA1" w:rsidP="002E4CA1">
      <w:pPr>
        <w:rPr>
          <w:rFonts w:eastAsia="Times New Roman" w:cs="Times New Roman"/>
          <w:sz w:val="24"/>
          <w:szCs w:val="24"/>
          <w:lang w:val="en-US"/>
        </w:rPr>
      </w:pPr>
      <w:r w:rsidRPr="00F47E8F">
        <w:rPr>
          <w:sz w:val="24"/>
          <w:szCs w:val="24"/>
        </w:rPr>
        <w:t>PLOS offers a figure-checking tool, PACE (</w:t>
      </w:r>
      <w:hyperlink r:id="rId9" w:history="1">
        <w:r w:rsidR="00463E7E">
          <w:rPr>
            <w:rStyle w:val="Hyperlink"/>
            <w:sz w:val="24"/>
            <w:szCs w:val="24"/>
          </w:rPr>
          <w:t>http://pace.apexcovantage.com/</w:t>
        </w:r>
      </w:hyperlink>
      <w:r w:rsidRPr="00F47E8F">
        <w:rPr>
          <w:sz w:val="24"/>
          <w:szCs w:val="24"/>
        </w:rPr>
        <w:t xml:space="preserve">, to help authors to </w:t>
      </w:r>
      <w:r w:rsidRPr="00F47E8F">
        <w:rPr>
          <w:rFonts w:eastAsia="Times New Roman" w:cs="Times New Roman"/>
          <w:sz w:val="24"/>
          <w:szCs w:val="24"/>
          <w:lang w:val="en-US"/>
        </w:rPr>
        <w:t>ensure all figures meet PLOS requirements so that the quality of published figures is as high as possible</w:t>
      </w:r>
      <w:r w:rsidRPr="001126D8">
        <w:rPr>
          <w:rFonts w:eastAsia="Times New Roman" w:cs="Times New Roman"/>
          <w:sz w:val="24"/>
          <w:szCs w:val="24"/>
          <w:lang w:val="en-US"/>
        </w:rPr>
        <w:t xml:space="preserve">. </w:t>
      </w:r>
      <w:r w:rsidRPr="001126D8">
        <w:rPr>
          <w:rFonts w:eastAsia="Times New Roman" w:cs="Times New Roman"/>
          <w:b/>
          <w:sz w:val="24"/>
          <w:szCs w:val="24"/>
          <w:lang w:val="en-US"/>
        </w:rPr>
        <w:t>Please use this tool to help you address the requests below.</w:t>
      </w:r>
    </w:p>
    <w:p w14:paraId="7C2B08F1" w14:textId="77777777" w:rsidR="002E4CA1" w:rsidRPr="00F47E8F" w:rsidRDefault="002E4CA1" w:rsidP="002E4CA1">
      <w:pPr>
        <w:rPr>
          <w:sz w:val="24"/>
          <w:szCs w:val="24"/>
        </w:rPr>
      </w:pPr>
      <w:r w:rsidRPr="00F47E8F">
        <w:rPr>
          <w:rFonts w:eastAsia="Times New Roman" w:cs="Times New Roman"/>
          <w:sz w:val="24"/>
          <w:szCs w:val="24"/>
          <w:lang w:val="en-US"/>
        </w:rPr>
        <w:t xml:space="preserve">PACE is a digital diagnostic and conversion tool for figure files. </w:t>
      </w:r>
      <w:r w:rsidRPr="00F47E8F">
        <w:rPr>
          <w:rFonts w:cs="Times New Roman"/>
          <w:sz w:val="24"/>
          <w:szCs w:val="24"/>
          <w:lang w:val="en-US"/>
        </w:rPr>
        <w:t xml:space="preserve">It </w:t>
      </w:r>
      <w:r w:rsidRPr="00F47E8F">
        <w:rPr>
          <w:sz w:val="24"/>
          <w:szCs w:val="24"/>
        </w:rPr>
        <w:t xml:space="preserve">will provide information about any failed check(s) and, if able, will automatically convert the figure file into an acceptable file that passes quality checks. </w:t>
      </w:r>
      <w:r w:rsidRPr="00F47E8F">
        <w:rPr>
          <w:rFonts w:eastAsia="Times New Roman" w:cs="Times New Roman"/>
          <w:sz w:val="24"/>
          <w:szCs w:val="24"/>
          <w:lang w:val="en-US"/>
        </w:rPr>
        <w:t>PACE requires you to register for an account to ensure your figure files are processed securely.</w:t>
      </w:r>
      <w:r w:rsidRPr="00F47E8F">
        <w:rPr>
          <w:sz w:val="24"/>
          <w:szCs w:val="24"/>
        </w:rPr>
        <w:t xml:space="preserve"> </w:t>
      </w:r>
    </w:p>
    <w:p w14:paraId="1A030E73" w14:textId="12A65A8E" w:rsidR="002E4CA1" w:rsidRPr="006D7BA2" w:rsidRDefault="00CB5DD2" w:rsidP="002E4CA1">
      <w:pPr>
        <w:rPr>
          <w:b/>
          <w:sz w:val="24"/>
          <w:szCs w:val="24"/>
        </w:rPr>
      </w:pPr>
      <w:bookmarkStart w:id="0" w:name="_GoBack"/>
      <w:bookmarkEnd w:id="0"/>
      <w:r w:rsidRPr="00CB5DD2">
        <w:rPr>
          <w:rFonts w:ascii="Arial" w:hAnsi="Arial" w:cs="Arial"/>
          <w:highlight w:val="yellow"/>
        </w:rPr>
        <w:t>Files processed with PACE and just need to be pushed</w:t>
      </w:r>
      <w:r>
        <w:rPr>
          <w:rFonts w:ascii="Arial" w:hAnsi="Arial" w:cs="Arial"/>
        </w:rPr>
        <w:t xml:space="preserve"> </w:t>
      </w:r>
    </w:p>
    <w:p w14:paraId="024DFFDD" w14:textId="77777777" w:rsidR="002E4CA1" w:rsidRDefault="002E4CA1" w:rsidP="002E4CA1">
      <w:pPr>
        <w:rPr>
          <w:sz w:val="24"/>
          <w:szCs w:val="24"/>
        </w:rPr>
      </w:pPr>
      <w:r w:rsidRPr="006D7BA2">
        <w:rPr>
          <w:sz w:val="24"/>
          <w:szCs w:val="24"/>
        </w:rPr>
        <w:t>Please complete the following instructions regarding your figure files:</w:t>
      </w:r>
    </w:p>
    <w:p w14:paraId="055D699A" w14:textId="77777777" w:rsidR="002E4CA1" w:rsidRDefault="00AA7E57" w:rsidP="002E4CA1">
      <w:pPr>
        <w:rPr>
          <w:sz w:val="24"/>
          <w:szCs w:val="24"/>
        </w:rPr>
      </w:pPr>
      <w:r>
        <w:rPr>
          <w:rFonts w:ascii="Arial" w:hAnsi="Arial" w:cs="Arial"/>
          <w:color w:val="000000"/>
          <w:sz w:val="18"/>
          <w:szCs w:val="18"/>
          <w:shd w:val="clear" w:color="auto" w:fill="FFFFFF"/>
        </w:rPr>
        <w:t>-Figures 1-6 have been submitted in a layered TIF file format which we don’t accept for Figures. To ensure that your Figures publish properly, please flatten the layers in each Figure file (</w:t>
      </w:r>
      <w:proofErr w:type="spellStart"/>
      <w:r>
        <w:rPr>
          <w:rFonts w:ascii="Arial" w:hAnsi="Arial" w:cs="Arial"/>
          <w:color w:val="000000"/>
          <w:sz w:val="18"/>
          <w:szCs w:val="18"/>
          <w:shd w:val="clear" w:color="auto" w:fill="FFFFFF"/>
        </w:rPr>
        <w:t>Layer→Flatten</w:t>
      </w:r>
      <w:proofErr w:type="spellEnd"/>
      <w:r>
        <w:rPr>
          <w:rFonts w:ascii="Arial" w:hAnsi="Arial" w:cs="Arial"/>
          <w:color w:val="000000"/>
          <w:sz w:val="18"/>
          <w:szCs w:val="18"/>
          <w:shd w:val="clear" w:color="auto" w:fill="FFFFFF"/>
        </w:rPr>
        <w:t xml:space="preserve"> Image in Photoshop, </w:t>
      </w:r>
      <w:proofErr w:type="spellStart"/>
      <w:r>
        <w:rPr>
          <w:rFonts w:ascii="Arial" w:hAnsi="Arial" w:cs="Arial"/>
          <w:color w:val="000000"/>
          <w:sz w:val="18"/>
          <w:szCs w:val="18"/>
          <w:shd w:val="clear" w:color="auto" w:fill="FFFFFF"/>
        </w:rPr>
        <w:t>Image→Flatten</w:t>
      </w:r>
      <w:proofErr w:type="spellEnd"/>
      <w:r>
        <w:rPr>
          <w:rFonts w:ascii="Arial" w:hAnsi="Arial" w:cs="Arial"/>
          <w:color w:val="000000"/>
          <w:sz w:val="18"/>
          <w:szCs w:val="18"/>
          <w:shd w:val="clear" w:color="auto" w:fill="FFFFFF"/>
        </w:rPr>
        <w:t xml:space="preserve"> Image in GIMP) and re-upload. Make sure to save your TIF files with LZW Compression turned on (</w:t>
      </w:r>
      <w:hyperlink r:id="rId10" w:anchor="lzw" w:tgtFrame="_blank" w:history="1">
        <w:r>
          <w:rPr>
            <w:rStyle w:val="Hyperlink"/>
            <w:rFonts w:ascii="Arial" w:hAnsi="Arial" w:cs="Arial"/>
            <w:sz w:val="18"/>
            <w:szCs w:val="18"/>
            <w:shd w:val="clear" w:color="auto" w:fill="FFFFFF"/>
          </w:rPr>
          <w:t>http://www.ploscompbiol.org/static/figureGuidelines.action#lzw</w:t>
        </w:r>
      </w:hyperlink>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-Figures 1-6 exceed the dimension limits for Figures. Figures must be less than 19.05cm in width, and less than 22.225cm in height (excluding white space around your artwork). Please make the necessary adjustments and re-upload your Figures.</w:t>
      </w:r>
      <w:r>
        <w:rPr>
          <w:rFonts w:ascii="Arial" w:hAnsi="Arial" w:cs="Arial"/>
          <w:color w:val="000000"/>
          <w:sz w:val="18"/>
          <w:szCs w:val="18"/>
        </w:rPr>
        <w:br/>
      </w:r>
      <w:r>
        <w:rPr>
          <w:rFonts w:ascii="Arial" w:hAnsi="Arial" w:cs="Arial"/>
          <w:color w:val="000000"/>
          <w:sz w:val="18"/>
          <w:szCs w:val="18"/>
          <w:shd w:val="clear" w:color="auto" w:fill="FFFFFF"/>
        </w:rPr>
        <w:t xml:space="preserve">In Photoshop: </w:t>
      </w:r>
      <w:proofErr w:type="spellStart"/>
      <w:r>
        <w:rPr>
          <w:rFonts w:ascii="Arial" w:hAnsi="Arial" w:cs="Arial"/>
          <w:color w:val="000000"/>
          <w:sz w:val="18"/>
          <w:szCs w:val="18"/>
          <w:shd w:val="clear" w:color="auto" w:fill="FFFFFF"/>
        </w:rPr>
        <w:t>Image→Image</w:t>
      </w:r>
      <w:proofErr w:type="spellEnd"/>
      <w:r>
        <w:rPr>
          <w:rFonts w:ascii="Arial" w:hAnsi="Arial" w:cs="Arial"/>
          <w:color w:val="000000"/>
          <w:sz w:val="18"/>
          <w:szCs w:val="18"/>
          <w:shd w:val="clear" w:color="auto" w:fill="FFFFFF"/>
        </w:rPr>
        <w:t xml:space="preserve"> Size. Make sure the Resample Image checkbox is NOT checked. If the Width is over 19.05cm, type 19.05 in the Width box (19.05cm is our maximum allowable width for figures).</w:t>
      </w:r>
      <w:r>
        <w:rPr>
          <w:rFonts w:ascii="Arial" w:hAnsi="Arial" w:cs="Arial"/>
          <w:color w:val="000000"/>
          <w:sz w:val="18"/>
          <w:szCs w:val="18"/>
        </w:rPr>
        <w:br/>
      </w:r>
      <w:r>
        <w:rPr>
          <w:rFonts w:ascii="Arial" w:hAnsi="Arial" w:cs="Arial"/>
          <w:color w:val="000000"/>
          <w:sz w:val="18"/>
          <w:szCs w:val="18"/>
          <w:shd w:val="clear" w:color="auto" w:fill="FFFFFF"/>
        </w:rPr>
        <w:t xml:space="preserve">In GIMP: </w:t>
      </w:r>
      <w:proofErr w:type="spellStart"/>
      <w:r>
        <w:rPr>
          <w:rFonts w:ascii="Arial" w:hAnsi="Arial" w:cs="Arial"/>
          <w:color w:val="000000"/>
          <w:sz w:val="18"/>
          <w:szCs w:val="18"/>
          <w:shd w:val="clear" w:color="auto" w:fill="FFFFFF"/>
        </w:rPr>
        <w:t>Image→Scale</w:t>
      </w:r>
      <w:proofErr w:type="spellEnd"/>
      <w:r>
        <w:rPr>
          <w:rFonts w:ascii="Arial" w:hAnsi="Arial" w:cs="Arial"/>
          <w:color w:val="000000"/>
          <w:sz w:val="18"/>
          <w:szCs w:val="18"/>
          <w:shd w:val="clear" w:color="auto" w:fill="FFFFFF"/>
        </w:rPr>
        <w:t xml:space="preserve"> Image. Set the units of measurement, in the pull down menu next to Height, to </w:t>
      </w:r>
      <w:proofErr w:type="spellStart"/>
      <w:r>
        <w:rPr>
          <w:rFonts w:ascii="Arial" w:hAnsi="Arial" w:cs="Arial"/>
          <w:color w:val="000000"/>
          <w:sz w:val="18"/>
          <w:szCs w:val="18"/>
          <w:shd w:val="clear" w:color="auto" w:fill="FFFFFF"/>
        </w:rPr>
        <w:t>millimeters</w:t>
      </w:r>
      <w:proofErr w:type="spellEnd"/>
      <w:r>
        <w:rPr>
          <w:rFonts w:ascii="Arial" w:hAnsi="Arial" w:cs="Arial"/>
          <w:color w:val="000000"/>
          <w:sz w:val="18"/>
          <w:szCs w:val="18"/>
          <w:shd w:val="clear" w:color="auto" w:fill="FFFFFF"/>
        </w:rPr>
        <w:t>. If the Width is over 190.5mm, type 190.5 in the Width box (19.05cm is our maximum allowable width for figures) and hit Tab. The new Height of the figure will appear, scaled proportionately to the change in Width.</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-Figures 1-6 are low resolution, and we cannot accept your Figures as is. Please note that this problem will not be detected or corrected by the PACE tool. Please carefully review the PLoS Figure Guidelines and provide Figure files that were originally created at 300 pixels/inch (dpi) and at least 6.68cm wide, but less than 19.05cm and under 22.225cm tall (excluding white space around your artwork). This will not be fixed by simply increasing the resolution of your Figures.</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1) Export a PDF from PowerPoint/Word/Excel. On a Mac, click on the 'PDF' button in the printer dialog box and select 'Save as PDF'. On a PC, send the file to print and select 'Adobe PDF' or 'PDFCreator' (it's freeware) from your list of available printers.</w:t>
      </w:r>
      <w:r>
        <w:rPr>
          <w:rFonts w:ascii="Arial" w:hAnsi="Arial" w:cs="Arial"/>
          <w:color w:val="000000"/>
          <w:sz w:val="18"/>
          <w:szCs w:val="18"/>
        </w:rPr>
        <w:br/>
      </w:r>
      <w:r>
        <w:rPr>
          <w:rFonts w:ascii="Arial" w:hAnsi="Arial" w:cs="Arial"/>
          <w:color w:val="000000"/>
          <w:sz w:val="18"/>
          <w:szCs w:val="18"/>
          <w:shd w:val="clear" w:color="auto" w:fill="FFFFFF"/>
        </w:rPr>
        <w:t>If you are using Adobe PDF, then go to Printer Properties, Default Settings and select Press Quality.</w:t>
      </w:r>
      <w:r>
        <w:rPr>
          <w:rFonts w:ascii="Arial" w:hAnsi="Arial" w:cs="Arial"/>
          <w:color w:val="000000"/>
          <w:sz w:val="18"/>
          <w:szCs w:val="18"/>
        </w:rPr>
        <w:br/>
      </w:r>
      <w:r>
        <w:rPr>
          <w:rFonts w:ascii="Arial" w:hAnsi="Arial" w:cs="Arial"/>
          <w:color w:val="000000"/>
          <w:sz w:val="18"/>
          <w:szCs w:val="18"/>
          <w:shd w:val="clear" w:color="auto" w:fill="FFFFFF"/>
        </w:rPr>
        <w:t xml:space="preserve">If you are using PDFCreator, </w:t>
      </w:r>
      <w:proofErr w:type="gramStart"/>
      <w:r>
        <w:rPr>
          <w:rFonts w:ascii="Arial" w:hAnsi="Arial" w:cs="Arial"/>
          <w:color w:val="000000"/>
          <w:sz w:val="18"/>
          <w:szCs w:val="18"/>
          <w:shd w:val="clear" w:color="auto" w:fill="FFFFFF"/>
        </w:rPr>
        <w:t>Go</w:t>
      </w:r>
      <w:proofErr w:type="gramEnd"/>
      <w:r>
        <w:rPr>
          <w:rFonts w:ascii="Arial" w:hAnsi="Arial" w:cs="Arial"/>
          <w:color w:val="000000"/>
          <w:sz w:val="18"/>
          <w:szCs w:val="18"/>
          <w:shd w:val="clear" w:color="auto" w:fill="FFFFFF"/>
        </w:rPr>
        <w:t xml:space="preserve"> to 'Printer Properties' and then click on 'Advanced' on the bottom right. Under 'Graphic', go to 'Print Quality' and select 600dpi.</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2) PHOTOSHOP: When you open up the PDF, make sure that the 'Constrain Proportions' box is checked. Set the 'Resolution' to 300dpi (118.11 pixels/cm) and set the 'Bit Depth' to 8 bit. Use the crop tool (next to the eyedropper) to remove unnecessary white space. Go to - Image - Image Size. Make sure the 'Constrain Proportions' and 'Resample Image' boxes are checked.</w:t>
      </w:r>
      <w:r>
        <w:rPr>
          <w:rFonts w:ascii="Arial" w:hAnsi="Arial" w:cs="Arial"/>
          <w:color w:val="000000"/>
          <w:sz w:val="18"/>
          <w:szCs w:val="18"/>
        </w:rPr>
        <w:br/>
      </w:r>
      <w:r>
        <w:rPr>
          <w:rFonts w:ascii="Arial" w:hAnsi="Arial" w:cs="Arial"/>
          <w:color w:val="000000"/>
          <w:sz w:val="18"/>
          <w:szCs w:val="18"/>
        </w:rPr>
        <w:lastRenderedPageBreak/>
        <w:br/>
      </w:r>
      <w:r>
        <w:rPr>
          <w:rFonts w:ascii="Arial" w:hAnsi="Arial" w:cs="Arial"/>
          <w:color w:val="000000"/>
          <w:sz w:val="18"/>
          <w:szCs w:val="18"/>
          <w:shd w:val="clear" w:color="auto" w:fill="FFFFFF"/>
        </w:rPr>
        <w:t>To ensure that your Figures publish properly, please delete the alpha channels from each Figure file. In Photoshop, select it in the Channels Palette and click on the trash can icon. When you save the TIFFs make sure that the 'LZW' button is checked and 'Discard Layers and Save a Copy' button is checked.</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3) GIMP: When you open up the PDF, set the resolution to 300. Use the crop tool (next to the eyedropper) to remove unnecessary white space. Go to 'Image' - 'Scale Image'. Make sure the chain link icon is joined together. Then change the size of your figure according to the pixel specifications mentioned in step 2) above. To ensure that your Figures publish properly, please delete the alpha channels from each Figure file. In GIMP, go to Layers - Transparency - Remove Alpha Channel. When you are done, 'SAVE AS' (or Export if GIMP 2.8). Select File Type - 1st TIFF option. Make sure to use LZW compression.</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4) Print out your figures on a desktop printer. Text and graphics should appear clear and crisp with no pixelated or blurred edges.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5) If the resulting figures are still blurry, then your original source images are too low of a resolution. Please increase the resolution of your original source images, and repeat this process.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 1 currently exceeds the maximum acceptable file size for figures (10 MB). Please modify your figure so that the file size is 10 MB or lower.</w:t>
      </w:r>
    </w:p>
    <w:p w14:paraId="6BA8E1C8" w14:textId="77777777" w:rsidR="002E4CA1" w:rsidRDefault="002E4CA1" w:rsidP="002E4CA1">
      <w:pPr>
        <w:rPr>
          <w:sz w:val="24"/>
          <w:szCs w:val="24"/>
        </w:rPr>
      </w:pPr>
      <w:r w:rsidRPr="003912CB">
        <w:rPr>
          <w:sz w:val="24"/>
          <w:szCs w:val="24"/>
        </w:rPr>
        <w:t xml:space="preserve">You </w:t>
      </w:r>
      <w:r>
        <w:rPr>
          <w:sz w:val="24"/>
          <w:szCs w:val="24"/>
        </w:rPr>
        <w:t>can</w:t>
      </w:r>
      <w:r w:rsidRPr="003912CB">
        <w:rPr>
          <w:sz w:val="24"/>
          <w:szCs w:val="24"/>
        </w:rPr>
        <w:t xml:space="preserve"> also upload a Striking Image to accompany your article if one is available. If this image is judged to be suitable, it may be featured on our website. Images should be high resolution, eye-catching, single panel images. If your image is from someone other than yourself, please ensure that the artist has read and agreed to the terms and conditions of the Creative Commons Attribution License. Note: we cannot publish copyrighted images.</w:t>
      </w:r>
    </w:p>
    <w:p w14:paraId="48EAA644" w14:textId="77777777" w:rsidR="002E4CA1" w:rsidRPr="00F930B7" w:rsidRDefault="002E4CA1" w:rsidP="002E4CA1">
      <w:pPr>
        <w:rPr>
          <w:sz w:val="24"/>
          <w:szCs w:val="24"/>
        </w:rPr>
      </w:pPr>
    </w:p>
    <w:p w14:paraId="6CF9498E" w14:textId="77777777" w:rsidR="00C516E0" w:rsidRDefault="00CB5DD2"/>
    <w:sectPr w:rsidR="00C51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MBX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9429E"/>
    <w:multiLevelType w:val="hybridMultilevel"/>
    <w:tmpl w:val="F67460F6"/>
    <w:lvl w:ilvl="0" w:tplc="86F6FA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A1"/>
    <w:rsid w:val="000268F1"/>
    <w:rsid w:val="00083EF0"/>
    <w:rsid w:val="00102ED1"/>
    <w:rsid w:val="00130801"/>
    <w:rsid w:val="00267152"/>
    <w:rsid w:val="002B163B"/>
    <w:rsid w:val="002E4CA1"/>
    <w:rsid w:val="003A0A0E"/>
    <w:rsid w:val="00400FA8"/>
    <w:rsid w:val="00463E7E"/>
    <w:rsid w:val="00473FE3"/>
    <w:rsid w:val="005B00DA"/>
    <w:rsid w:val="005E6BFB"/>
    <w:rsid w:val="006B7A18"/>
    <w:rsid w:val="007A1ED2"/>
    <w:rsid w:val="007B1C4A"/>
    <w:rsid w:val="007D7688"/>
    <w:rsid w:val="008548C4"/>
    <w:rsid w:val="0094639E"/>
    <w:rsid w:val="00983291"/>
    <w:rsid w:val="00AA7E57"/>
    <w:rsid w:val="00CB3DEE"/>
    <w:rsid w:val="00CB5DD2"/>
    <w:rsid w:val="00CC6037"/>
    <w:rsid w:val="00D55929"/>
    <w:rsid w:val="00DD7765"/>
    <w:rsid w:val="00E60C7E"/>
    <w:rsid w:val="00F332C7"/>
    <w:rsid w:val="00F67AAA"/>
    <w:rsid w:val="00FA018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A581"/>
  <w15:chartTrackingRefBased/>
  <w15:docId w15:val="{69636131-E8CC-4C46-A55E-F81BE6A4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4CA1"/>
    <w:pPr>
      <w:spacing w:after="160" w:line="259" w:lineRule="auto"/>
    </w:pPr>
    <w:rPr>
      <w:rFonts w:eastAsiaTheme="minorEastAsia"/>
    </w:rPr>
  </w:style>
  <w:style w:type="paragraph" w:styleId="Heading1">
    <w:name w:val="heading 1"/>
    <w:basedOn w:val="Normal"/>
    <w:next w:val="Normal"/>
    <w:link w:val="Heading1Char"/>
    <w:uiPriority w:val="9"/>
    <w:qFormat/>
    <w:rsid w:val="002E4CA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A1"/>
    <w:rPr>
      <w:rFonts w:asciiTheme="majorHAnsi" w:eastAsiaTheme="majorEastAsia" w:hAnsiTheme="majorHAnsi" w:cstheme="majorBidi"/>
      <w:color w:val="1F4E79" w:themeColor="accent1" w:themeShade="80"/>
      <w:sz w:val="36"/>
      <w:szCs w:val="36"/>
    </w:rPr>
  </w:style>
  <w:style w:type="paragraph" w:styleId="ListParagraph">
    <w:name w:val="List Paragraph"/>
    <w:basedOn w:val="Normal"/>
    <w:uiPriority w:val="34"/>
    <w:qFormat/>
    <w:rsid w:val="002E4CA1"/>
    <w:pPr>
      <w:ind w:left="720"/>
      <w:contextualSpacing/>
    </w:pPr>
  </w:style>
  <w:style w:type="character" w:styleId="Hyperlink">
    <w:name w:val="Hyperlink"/>
    <w:basedOn w:val="DefaultParagraphFont"/>
    <w:uiPriority w:val="99"/>
    <w:unhideWhenUsed/>
    <w:rsid w:val="002E4CA1"/>
    <w:rPr>
      <w:color w:val="0563C1" w:themeColor="hyperlink"/>
      <w:u w:val="single"/>
    </w:rPr>
  </w:style>
  <w:style w:type="paragraph" w:styleId="Title">
    <w:name w:val="Title"/>
    <w:basedOn w:val="Normal"/>
    <w:next w:val="Normal"/>
    <w:link w:val="TitleChar"/>
    <w:uiPriority w:val="10"/>
    <w:qFormat/>
    <w:rsid w:val="002E4CA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E4CA1"/>
    <w:rPr>
      <w:rFonts w:asciiTheme="majorHAnsi" w:eastAsiaTheme="majorEastAsia" w:hAnsiTheme="majorHAnsi" w:cstheme="majorBidi"/>
      <w:caps/>
      <w:color w:val="44546A" w:themeColor="text2"/>
      <w:spacing w:val="-15"/>
      <w:sz w:val="72"/>
      <w:szCs w:val="72"/>
    </w:rPr>
  </w:style>
  <w:style w:type="paragraph" w:customStyle="1" w:styleId="Style2">
    <w:name w:val="Style2"/>
    <w:basedOn w:val="Quote"/>
    <w:link w:val="Style2Char"/>
    <w:qFormat/>
    <w:rsid w:val="002E4CA1"/>
    <w:pPr>
      <w:shd w:val="clear" w:color="auto" w:fill="DEEAF6" w:themeFill="accent1" w:themeFillTint="33"/>
      <w:spacing w:before="120" w:after="120"/>
      <w:ind w:left="720" w:right="0"/>
      <w:jc w:val="left"/>
    </w:pPr>
    <w:rPr>
      <w:i w:val="0"/>
      <w:iCs w:val="0"/>
      <w:sz w:val="24"/>
      <w:szCs w:val="24"/>
    </w:rPr>
  </w:style>
  <w:style w:type="character" w:customStyle="1" w:styleId="Style2Char">
    <w:name w:val="Style2 Char"/>
    <w:basedOn w:val="QuoteChar"/>
    <w:link w:val="Style2"/>
    <w:rsid w:val="002E4CA1"/>
    <w:rPr>
      <w:rFonts w:eastAsiaTheme="minorEastAsia"/>
      <w:i w:val="0"/>
      <w:iCs w:val="0"/>
      <w:color w:val="404040" w:themeColor="text1" w:themeTint="BF"/>
      <w:sz w:val="24"/>
      <w:szCs w:val="24"/>
      <w:shd w:val="clear" w:color="auto" w:fill="DEEAF6" w:themeFill="accent1" w:themeFillTint="33"/>
    </w:rPr>
  </w:style>
  <w:style w:type="paragraph" w:styleId="Quote">
    <w:name w:val="Quote"/>
    <w:basedOn w:val="Normal"/>
    <w:next w:val="Normal"/>
    <w:link w:val="QuoteChar"/>
    <w:uiPriority w:val="29"/>
    <w:qFormat/>
    <w:rsid w:val="002E4CA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E4CA1"/>
    <w:rPr>
      <w:rFonts w:eastAsiaTheme="minorEastAsia"/>
      <w:i/>
      <w:iCs/>
      <w:color w:val="404040" w:themeColor="text1" w:themeTint="BF"/>
    </w:rPr>
  </w:style>
  <w:style w:type="character" w:customStyle="1" w:styleId="apple-converted-space">
    <w:name w:val="apple-converted-space"/>
    <w:basedOn w:val="DefaultParagraphFont"/>
    <w:rsid w:val="00AA7E57"/>
  </w:style>
  <w:style w:type="character" w:styleId="FollowedHyperlink">
    <w:name w:val="FollowedHyperlink"/>
    <w:basedOn w:val="DefaultParagraphFont"/>
    <w:uiPriority w:val="99"/>
    <w:semiHidden/>
    <w:unhideWhenUsed/>
    <w:rsid w:val="00463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dv27@cornell.edu" TargetMode="External"/><Relationship Id="rId6" Type="http://schemas.openxmlformats.org/officeDocument/2006/relationships/hyperlink" Target="mailto:jdv27@cornell.edu" TargetMode="External"/><Relationship Id="rId7" Type="http://schemas.openxmlformats.org/officeDocument/2006/relationships/hyperlink" Target="mailto:jtb47@cornell.edu" TargetMode="External"/><Relationship Id="rId8" Type="http://schemas.openxmlformats.org/officeDocument/2006/relationships/hyperlink" Target="http://journals.plos.org/ploscompbiol/s/latex" TargetMode="External"/><Relationship Id="rId9" Type="http://schemas.openxmlformats.org/officeDocument/2006/relationships/hyperlink" Target="http://pace.apexcovantage.com/" TargetMode="External"/><Relationship Id="rId10" Type="http://schemas.openxmlformats.org/officeDocument/2006/relationships/hyperlink" Target="http://www.ploscompbiol.org/static/figureGuidelines.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1865</Words>
  <Characters>10637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Beardmore</dc:creator>
  <cp:keywords/>
  <dc:description/>
  <cp:lastModifiedBy>David Bassen</cp:lastModifiedBy>
  <cp:revision>12</cp:revision>
  <cp:lastPrinted>2016-11-22T20:16:00Z</cp:lastPrinted>
  <dcterms:created xsi:type="dcterms:W3CDTF">2016-11-18T15:03:00Z</dcterms:created>
  <dcterms:modified xsi:type="dcterms:W3CDTF">2016-11-22T22:11:00Z</dcterms:modified>
</cp:coreProperties>
</file>