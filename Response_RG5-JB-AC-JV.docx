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hd w:val="clear" w:color="auto" w:fill="ffffff"/>
        <w:spacing w:after="100" w:line="240" w:lineRule="auto"/>
        <w:jc w:val="both"/>
        <w:rPr>
          <w:ins w:id="0" w:date="2015-08-05T06:15:00Z" w:author="Jonathan Butcher"/>
          <w:rFonts w:ascii="Arial" w:cs="Arial" w:hAnsi="Arial" w:eastAsia="Arial"/>
          <w:color w:val="222222"/>
          <w:u w:color="222222"/>
        </w:rPr>
      </w:pPr>
      <w:ins w:id="1" w:date="2015-08-05T06:15:00Z" w:author="Jonathan Butcher">
        <w:r>
          <w:rPr>
            <w:rFonts w:ascii="Arial"/>
            <w:color w:val="222222"/>
            <w:u w:color="222222"/>
            <w:rtl w:val="0"/>
            <w:lang w:val="en-US"/>
          </w:rPr>
          <w:t xml:space="preserve">We thank the reviewers </w:t>
        </w:r>
      </w:ins>
      <w:ins w:id="2" w:date="2015-08-07T10:15:00Z" w:author="Chakrabarti,Anirikh,LAUSANNE,GI Health &amp; Microbiome">
        <w:r>
          <w:rPr>
            <w:rFonts w:ascii="Arial"/>
            <w:color w:val="222222"/>
            <w:u w:color="222222"/>
            <w:rtl w:val="0"/>
            <w:lang w:val="en-US"/>
          </w:rPr>
          <w:t xml:space="preserve">for their </w:t>
        </w:r>
      </w:ins>
      <w:ins w:id="3" w:date="2015-08-05T06:15:00Z" w:author="Jonathan Butcher">
        <w:r>
          <w:rPr>
            <w:rFonts w:ascii="Arial"/>
            <w:color w:val="222222"/>
            <w:u w:color="222222"/>
            <w:rtl w:val="0"/>
            <w:lang w:val="en-US"/>
          </w:rPr>
          <w:t xml:space="preserve">comments and are excited for their enthusiasm for our submission. We have considered both their comments and those of the editor, and have revised our submission. In particular, we have revised figures and added clarifying text. Our point by point response to each comment is below in blue font. Our corresponding text changes in the revised manuscript </w:t>
        </w:r>
      </w:ins>
      <w:ins w:id="4" w:date="2015-08-05T06:15:00Z" w:author="Jonathan Butcher">
        <w:del w:id="5" w:date="2015-08-07T08:51:00Z" w:author="Chakrabarti,Anirikh,LAUSANNE,GI Health &amp; Microbiome">
          <w:r>
            <w:rPr>
              <w:rFonts w:ascii="Arial"/>
              <w:color w:val="222222"/>
              <w:u w:color="222222"/>
              <w:rtl w:val="0"/>
              <w:lang w:val="en-US"/>
            </w:rPr>
            <w:delText>is in yellow highlight</w:delText>
          </w:r>
        </w:del>
      </w:ins>
      <w:ins w:id="6" w:date="2015-08-07T08:52:00Z" w:author="Chakrabarti,Anirikh,LAUSANNE,GI Health &amp; Microbiome">
        <w:r>
          <w:rPr>
            <w:rFonts w:ascii="Arial"/>
            <w:color w:val="222222"/>
            <w:u w:color="222222"/>
            <w:rtl w:val="0"/>
          </w:rPr>
          <w:t xml:space="preserve"> </w:t>
        </w:r>
      </w:ins>
      <w:ins w:id="7" w:date="2015-08-07T08:51:00Z" w:author="Chakrabarti,Anirikh,LAUSANNE,GI Health &amp; Microbiome">
        <w:r>
          <w:rPr>
            <w:rFonts w:ascii="Arial"/>
            <w:color w:val="222222"/>
            <w:u w:color="222222"/>
            <w:rtl w:val="0"/>
            <w:lang w:val="en-US"/>
          </w:rPr>
          <w:t>are highlighted in yellow</w:t>
        </w:r>
      </w:ins>
      <w:ins w:id="8" w:date="2015-08-05T06:15:00Z" w:author="Jonathan Butcher">
        <w:r>
          <w:rPr>
            <w:rFonts w:ascii="Arial"/>
            <w:color w:val="222222"/>
            <w:u w:color="222222"/>
            <w:rtl w:val="0"/>
          </w:rPr>
          <w:t>.</w:t>
        </w:r>
      </w:ins>
    </w:p>
    <w:p>
      <w:pPr>
        <w:pStyle w:val="Body"/>
        <w:shd w:val="clear" w:color="auto" w:fill="ffffff"/>
        <w:spacing w:after="100" w:line="240" w:lineRule="auto"/>
        <w:jc w:val="both"/>
        <w:rPr>
          <w:ins w:id="9" w:date="2015-08-05T06:15:00Z" w:author="Jonathan Butcher"/>
          <w:rFonts w:ascii="Arial" w:cs="Arial" w:hAnsi="Arial" w:eastAsia="Arial"/>
          <w:color w:val="222222"/>
          <w:u w:color="222222"/>
        </w:rPr>
      </w:pPr>
    </w:p>
    <w:p>
      <w:pPr>
        <w:pStyle w:val="Body"/>
        <w:shd w:val="clear" w:color="auto" w:fill="ffffff"/>
        <w:tabs>
          <w:tab w:val="left" w:pos="3975"/>
        </w:tabs>
        <w:spacing w:after="100" w:line="240" w:lineRule="auto"/>
        <w:jc w:val="both"/>
        <w:outlineLvl w:val="0"/>
        <w:rPr>
          <w:ins w:id="10" w:date="2015-08-04T23:02:00Z" w:author="Jonathan Butcher"/>
          <w:rFonts w:ascii="Arial" w:cs="Arial" w:hAnsi="Arial" w:eastAsia="Arial"/>
          <w:b w:val="1"/>
          <w:bCs w:val="1"/>
          <w:color w:val="222222"/>
          <w:u w:color="222222"/>
        </w:rPr>
      </w:pPr>
      <w:ins w:id="11" w:date="2015-08-04T23:02:00Z" w:author="Jonathan Butcher">
        <w:r>
          <w:rPr>
            <w:rFonts w:ascii="Arial"/>
            <w:b w:val="1"/>
            <w:bCs w:val="1"/>
            <w:color w:val="222222"/>
            <w:u w:color="222222"/>
            <w:rtl w:val="0"/>
          </w:rPr>
          <w:t>Editor</w:t>
        </w:r>
      </w:ins>
      <w:ins w:id="12" w:date="2015-08-04T23:02:00Z" w:author="Jonathan Butcher">
        <w:r>
          <w:rPr>
            <w:rFonts w:hAnsi="Arial" w:hint="default"/>
            <w:b w:val="1"/>
            <w:bCs w:val="1"/>
            <w:color w:val="222222"/>
            <w:u w:color="222222"/>
            <w:rtl w:val="0"/>
            <w:lang w:val="en-US"/>
          </w:rPr>
          <w:t>’</w:t>
        </w:r>
      </w:ins>
      <w:ins w:id="13" w:date="2015-08-04T23:02:00Z" w:author="Jonathan Butcher">
        <w:r>
          <w:rPr>
            <w:rFonts w:ascii="Arial"/>
            <w:b w:val="1"/>
            <w:bCs w:val="1"/>
            <w:color w:val="222222"/>
            <w:u w:color="222222"/>
            <w:rtl w:val="0"/>
            <w:lang w:val="fr-FR"/>
          </w:rPr>
          <w:t>s Comments</w:t>
        </w:r>
      </w:ins>
      <w:ins w:id="14" w:date="2015-08-07T10:21:00Z" w:author="Chakrabarti,Anirikh,LAUSANNE,GI Health &amp; Microbiome">
        <w:r>
          <w:rPr>
            <w:rFonts w:ascii="Arial" w:cs="Arial" w:hAnsi="Arial" w:eastAsia="Arial"/>
            <w:b w:val="1"/>
            <w:bCs w:val="1"/>
            <w:color w:val="222222"/>
            <w:u w:color="222222"/>
            <w:rtl w:val="0"/>
          </w:rPr>
          <w:tab/>
        </w:r>
      </w:ins>
    </w:p>
    <w:p>
      <w:pPr>
        <w:pStyle w:val="Body"/>
        <w:shd w:val="clear" w:color="auto" w:fill="ffffff"/>
        <w:spacing w:after="100" w:line="240" w:lineRule="auto"/>
        <w:jc w:val="both"/>
        <w:rPr>
          <w:del w:id="15" w:date="2015-08-24T13:44:09Z" w:author="Jeffrey Varner"/>
          <w:rFonts w:ascii="Arial" w:cs="Arial" w:hAnsi="Arial" w:eastAsia="Arial"/>
          <w:i w:val="1"/>
          <w:iCs w:val="1"/>
          <w:color w:val="222222"/>
          <w:sz w:val="22"/>
          <w:szCs w:val="22"/>
          <w:u w:color="222222"/>
        </w:rPr>
      </w:pPr>
      <w:r>
        <w:rPr>
          <w:rFonts w:hAnsi="Arial" w:hint="default"/>
          <w:i w:val="1"/>
          <w:iCs w:val="1"/>
          <w:color w:val="222222"/>
          <w:sz w:val="22"/>
          <w:szCs w:val="22"/>
          <w:u w:color="222222"/>
          <w:rtl w:val="0"/>
          <w:lang w:val="en-US"/>
        </w:rPr>
        <w:t>“</w:t>
      </w:r>
      <w:r>
        <w:rPr>
          <w:rFonts w:ascii="Arial"/>
          <w:i w:val="1"/>
          <w:iCs w:val="1"/>
          <w:color w:val="222222"/>
          <w:sz w:val="22"/>
          <w:szCs w:val="22"/>
          <w:u w:color="222222"/>
          <w:rtl w:val="0"/>
          <w:lang w:val="en-US"/>
        </w:rPr>
        <w:t>From the authors' response to my previous question about the size of the robustness coefficients, I remain confused about the appropriateness of the numbers in the simulations. In the new Figure S9, it appears that the expression of vimentin can range over 20 orders of magnitude - surely this is nonbiological, nonbiophysical, and nonrealistic? Even the nine orders of magnitude range (10^-4 - 10^5) mentioned in the response to reviewers document (possibly this number is in reference to cadherin?) seems unfeasibly large. If the model produces numbers that are so at odds with the authors' own experimental data (e.g. flow cytometry data), we cannot have confidence in its predictions and potential biological insights.</w:t>
      </w:r>
      <w:r>
        <w:rPr>
          <w:rFonts w:hAnsi="Arial" w:hint="default"/>
          <w:i w:val="1"/>
          <w:iCs w:val="1"/>
          <w:color w:val="222222"/>
          <w:sz w:val="22"/>
          <w:szCs w:val="22"/>
          <w:u w:color="222222"/>
          <w:rtl w:val="0"/>
          <w:lang w:val="en-US"/>
        </w:rPr>
        <w:t>”</w:t>
      </w:r>
      <w:del w:id="16" w:date="2015-08-24T13:44:09Z" w:author="Jeffrey Varner">
        <w:r>
          <w:rPr>
            <w:rFonts w:ascii="Arial" w:cs="Arial" w:hAnsi="Arial" w:eastAsia="Arial"/>
            <w:i w:val="1"/>
            <w:iCs w:val="1"/>
            <w:color w:val="222222"/>
            <w:sz w:val="22"/>
            <w:szCs w:val="22"/>
            <w:u w:color="222222"/>
          </w:rPr>
          <w:br w:type="textWrapping"/>
        </w:r>
      </w:del>
      <w:commentRangeStart w:id="17"/>
    </w:p>
    <w:p>
      <w:pPr>
        <w:pStyle w:val="Body"/>
        <w:shd w:val="clear" w:color="auto" w:fill="ffffff"/>
        <w:spacing w:before="100" w:after="100" w:line="240" w:lineRule="auto"/>
        <w:jc w:val="both"/>
        <w:outlineLvl w:val="0"/>
        <w:rPr>
          <w:del w:id="18" w:date="2015-08-04T23:02:00Z" w:author="Jonathan Butcher"/>
          <w:rFonts w:ascii="Arial" w:cs="Arial" w:hAnsi="Arial" w:eastAsia="Arial"/>
          <w:b w:val="1"/>
          <w:bCs w:val="1"/>
          <w:color w:val="365f91"/>
          <w:sz w:val="22"/>
          <w:szCs w:val="22"/>
          <w:u w:color="365f91"/>
          <w:shd w:val="clear" w:color="auto" w:fill="ffffff"/>
        </w:rPr>
      </w:pPr>
      <w:del w:id="19" w:date="2015-08-04T23:02:00Z" w:author="Jonathan Butcher">
        <w:r>
          <w:rPr>
            <w:rFonts w:ascii="Arial"/>
            <w:b w:val="1"/>
            <w:bCs w:val="1"/>
            <w:color w:val="365f91"/>
            <w:sz w:val="22"/>
            <w:szCs w:val="22"/>
            <w:u w:color="365f91"/>
            <w:shd w:val="clear" w:color="auto" w:fill="ffffff"/>
            <w:rtl w:val="0"/>
            <w:lang w:val="en-US"/>
          </w:rPr>
          <w:delText xml:space="preserve">In response to </w:delText>
        </w:r>
      </w:del>
      <w:del w:id="20" w:date="2015-08-04T23:00:00Z" w:author="Jonathan Butcher">
        <w:r>
          <w:rPr>
            <w:rFonts w:ascii="Arial"/>
            <w:b w:val="1"/>
            <w:bCs w:val="1"/>
            <w:color w:val="365f91"/>
            <w:sz w:val="22"/>
            <w:szCs w:val="22"/>
            <w:u w:color="365f91"/>
            <w:shd w:val="clear" w:color="auto" w:fill="ffffff"/>
            <w:rtl w:val="0"/>
            <w:lang w:val="fr-FR"/>
          </w:rPr>
          <w:delText xml:space="preserve">your </w:delText>
        </w:r>
      </w:del>
      <w:del w:id="21" w:date="2015-08-04T23:02:00Z" w:author="Jonathan Butcher">
        <w:r>
          <w:rPr>
            <w:rFonts w:ascii="Arial"/>
            <w:b w:val="1"/>
            <w:bCs w:val="1"/>
            <w:color w:val="365f91"/>
            <w:sz w:val="22"/>
            <w:szCs w:val="22"/>
            <w:u w:color="365f91"/>
            <w:shd w:val="clear" w:color="auto" w:fill="ffffff"/>
            <w:rtl w:val="0"/>
            <w:lang w:val="en-US"/>
          </w:rPr>
          <w:delText>comments and concerns.</w:delText>
        </w:r>
      </w:del>
    </w:p>
    <w:p>
      <w:pPr>
        <w:pStyle w:val="Body"/>
        <w:shd w:val="clear" w:color="auto" w:fill="ffffff"/>
        <w:spacing w:before="100" w:after="100" w:line="240" w:lineRule="auto"/>
        <w:jc w:val="both"/>
        <w:outlineLvl w:val="0"/>
        <w:rPr>
          <w:ins w:id="22" w:date="2015-08-24T13:45:09Z" w:author="Jeffrey Varner"/>
          <w:rFonts w:ascii="Arial" w:cs="Arial" w:hAnsi="Arial" w:eastAsia="Arial"/>
          <w:color w:val="365f91"/>
          <w:sz w:val="22"/>
          <w:szCs w:val="22"/>
          <w:u w:color="365f91"/>
          <w:shd w:val="clear" w:color="auto" w:fill="ffffff"/>
          <w:rtl w:val="0"/>
        </w:rPr>
      </w:pPr>
      <w:ins w:id="23" w:date="2015-08-05T06:53:00Z" w:author="Jonathan Butcher">
        <w:del w:id="24" w:date="2015-08-17T12:02:00Z" w:author="rag237">
          <w:r>
            <w:rPr>
              <w:rFonts w:ascii="Arial"/>
              <w:color w:val="365f91"/>
              <w:u w:color="365f91"/>
              <w:shd w:val="clear" w:color="auto" w:fill="ffffff"/>
              <w:rtl w:val="0"/>
              <w:lang w:val="en-US"/>
            </w:rPr>
            <w:delText xml:space="preserve">We can appreciate the </w:delText>
          </w:r>
        </w:del>
      </w:ins>
      <w:ins w:id="25" w:date="2015-08-05T06:53:00Z" w:author="Jonathan Butcher">
        <w:del w:id="26" w:date="2015-08-17T12:02:00Z" w:author="rag237">
          <w:r>
            <w:rPr>
              <w:rFonts w:hAnsi="Arial" w:hint="default"/>
              <w:color w:val="365f91"/>
              <w:u w:color="365f91"/>
              <w:shd w:val="clear" w:color="auto" w:fill="ffffff"/>
              <w:rtl w:val="0"/>
              <w:lang w:val="en-US"/>
            </w:rPr>
            <w:delText>“</w:delText>
          </w:r>
        </w:del>
      </w:ins>
      <w:ins w:id="27" w:date="2015-08-05T06:53:00Z" w:author="Jonathan Butcher">
        <w:del w:id="28" w:date="2015-08-17T12:02:00Z" w:author="rag237">
          <w:r>
            <w:rPr>
              <w:rFonts w:ascii="Arial"/>
              <w:color w:val="365f91"/>
              <w:u w:color="365f91"/>
              <w:shd w:val="clear" w:color="auto" w:fill="ffffff"/>
              <w:rtl w:val="0"/>
              <w:lang w:val="en-US"/>
            </w:rPr>
            <w:delText>optics</w:delText>
          </w:r>
        </w:del>
      </w:ins>
      <w:ins w:id="29" w:date="2015-08-05T06:53:00Z" w:author="Jonathan Butcher">
        <w:del w:id="30" w:date="2015-08-17T12:02:00Z" w:author="rag237">
          <w:r>
            <w:rPr>
              <w:rFonts w:hAnsi="Arial" w:hint="default"/>
              <w:color w:val="365f91"/>
              <w:u w:color="365f91"/>
              <w:shd w:val="clear" w:color="auto" w:fill="ffffff"/>
              <w:rtl w:val="0"/>
              <w:lang w:val="en-US"/>
            </w:rPr>
            <w:delText xml:space="preserve">” </w:delText>
          </w:r>
        </w:del>
      </w:ins>
      <w:ins w:id="31" w:date="2015-08-05T06:53:00Z" w:author="Jonathan Butcher">
        <w:del w:id="32" w:date="2015-08-17T12:02:00Z" w:author="rag237">
          <w:r>
            <w:rPr>
              <w:rFonts w:ascii="Arial"/>
              <w:color w:val="365f91"/>
              <w:u w:color="365f91"/>
              <w:shd w:val="clear" w:color="auto" w:fill="ffffff"/>
              <w:rtl w:val="0"/>
              <w:lang w:val="en-US"/>
            </w:rPr>
            <w:delText xml:space="preserve">of these numbers, but again assure the editor that these are neither biologically implausible </w:delText>
          </w:r>
        </w:del>
      </w:ins>
      <w:ins w:id="33" w:date="2015-08-07T10:16:00Z" w:author="Chakrabarti,Anirikh,LAUSANNE,GI Health &amp; Microbiome">
        <w:del w:id="34" w:date="2015-08-17T12:02:00Z" w:author="rag237">
          <w:r>
            <w:rPr>
              <w:rFonts w:ascii="Arial"/>
              <w:color w:val="365f91"/>
              <w:u w:color="365f91"/>
              <w:shd w:val="clear" w:color="auto" w:fill="ffffff"/>
              <w:rtl w:val="0"/>
            </w:rPr>
            <w:delText>n</w:delText>
          </w:r>
        </w:del>
      </w:ins>
      <w:ins w:id="35" w:date="2015-08-05T06:53:00Z" w:author="Jonathan Butcher">
        <w:del w:id="36" w:date="2015-08-17T12:02:00Z" w:author="rag237">
          <w:r>
            <w:rPr>
              <w:rFonts w:ascii="Arial"/>
              <w:color w:val="365f91"/>
              <w:u w:color="365f91"/>
              <w:shd w:val="clear" w:color="auto" w:fill="ffffff"/>
              <w:rtl w:val="0"/>
              <w:lang w:val="en-US"/>
            </w:rPr>
            <w:delText>or rare in the literature</w:delText>
          </w:r>
        </w:del>
      </w:ins>
      <w:commentRangeEnd w:id="17"/>
      <w:r>
        <w:commentReference w:id="17"/>
      </w:r>
      <w:ins w:id="37" w:date="2015-08-05T06:53:00Z" w:author="Jonathan Butcher">
        <w:del w:id="38" w:date="2015-08-17T12:02:00Z" w:author="rag237">
          <w:r>
            <w:rPr>
              <w:rFonts w:ascii="Arial"/>
              <w:color w:val="365f91"/>
              <w:sz w:val="22"/>
              <w:szCs w:val="22"/>
              <w:u w:color="365f91"/>
              <w:shd w:val="clear" w:color="auto" w:fill="ffffff"/>
              <w:rtl w:val="0"/>
            </w:rPr>
            <w:delText xml:space="preserve">. </w:delText>
          </w:r>
        </w:del>
      </w:ins>
    </w:p>
    <w:p>
      <w:pPr>
        <w:pStyle w:val="Body"/>
        <w:shd w:val="clear" w:color="auto" w:fill="ffffff"/>
        <w:spacing w:before="100" w:after="100" w:line="240" w:lineRule="auto"/>
        <w:jc w:val="both"/>
        <w:outlineLvl w:val="0"/>
        <w:rPr>
          <w:ins w:id="39" w:date="2015-08-24T16:00:33Z" w:author="Jeffrey Varner"/>
          <w:rFonts w:ascii="Arial" w:cs="Arial" w:hAnsi="Arial" w:eastAsia="Arial"/>
          <w:color w:val="365f91"/>
          <w:sz w:val="22"/>
          <w:szCs w:val="22"/>
          <w:u w:color="365f91"/>
          <w:shd w:val="clear" w:color="auto" w:fill="ffffff"/>
          <w:rtl w:val="0"/>
        </w:rPr>
      </w:pPr>
      <w:ins w:id="40" w:date="2015-08-24T13:45:09Z" w:author="Jeffrey Varner">
        <w:r>
          <w:rPr>
            <w:rFonts w:ascii="Arial"/>
            <w:color w:val="365f91"/>
            <w:sz w:val="22"/>
            <w:szCs w:val="22"/>
            <w:u w:color="365f91"/>
            <w:shd w:val="clear" w:color="auto" w:fill="ffffff"/>
            <w:rtl w:val="0"/>
            <w:lang w:val="en-US"/>
          </w:rPr>
          <w:t xml:space="preserve">We thank the editor for highlighting this important concern. However, we respectively (but strongly) disagree with the conclusion that our model is infeasible. </w:t>
        </w:r>
      </w:ins>
      <w:ins w:id="41" w:date="2015-08-05T06:54:00Z" w:author="Jonathan Butcher">
        <w:r>
          <w:rPr>
            <w:rFonts w:ascii="Arial"/>
            <w:color w:val="365f91"/>
            <w:sz w:val="22"/>
            <w:szCs w:val="22"/>
            <w:u w:color="365f91"/>
            <w:shd w:val="clear" w:color="auto" w:fill="ffffff"/>
            <w:rtl w:val="0"/>
            <w:lang w:val="en-US"/>
          </w:rPr>
          <w:t>A major requirement of computational</w:t>
        </w:r>
      </w:ins>
      <w:ins w:id="42" w:date="2015-08-24T13:40:14Z" w:author="Jeffrey Varner">
        <w:r>
          <w:rPr>
            <w:rFonts w:ascii="Arial"/>
            <w:color w:val="365f91"/>
            <w:sz w:val="22"/>
            <w:szCs w:val="22"/>
            <w:u w:color="365f91"/>
            <w:shd w:val="clear" w:color="auto" w:fill="ffffff"/>
            <w:rtl w:val="0"/>
            <w:lang w:val="en-US"/>
          </w:rPr>
          <w:t xml:space="preserve"> models</w:t>
        </w:r>
      </w:ins>
      <w:ins w:id="43" w:date="2015-08-05T06:54:00Z" w:author="Jonathan Butcher">
        <w:del w:id="44" w:date="2015-08-24T13:40:12Z" w:author="Jeffrey Varner">
          <w:r>
            <w:rPr>
              <w:rFonts w:ascii="Arial"/>
              <w:color w:val="365f91"/>
              <w:sz w:val="22"/>
              <w:szCs w:val="22"/>
              <w:u w:color="365f91"/>
              <w:shd w:val="clear" w:color="auto" w:fill="ffffff"/>
              <w:rtl w:val="0"/>
              <w:lang w:val="en-US"/>
            </w:rPr>
            <w:delText xml:space="preserve"> simulations</w:delText>
          </w:r>
        </w:del>
      </w:ins>
      <w:ins w:id="45" w:date="2015-08-04T21:28:00Z" w:author="Jonathan Butcher">
        <w:r>
          <w:rPr>
            <w:rFonts w:ascii="Arial"/>
            <w:color w:val="365f91"/>
            <w:sz w:val="22"/>
            <w:szCs w:val="22"/>
            <w:u w:color="365f91"/>
            <w:shd w:val="clear" w:color="auto" w:fill="ffffff"/>
            <w:rtl w:val="0"/>
          </w:rPr>
          <w:t xml:space="preserve"> </w:t>
        </w:r>
      </w:ins>
      <w:ins w:id="46" w:date="2015-08-24T13:40:20Z" w:author="Jeffrey Varner">
        <w:r>
          <w:rPr>
            <w:rFonts w:ascii="Arial"/>
            <w:color w:val="365f91"/>
            <w:sz w:val="22"/>
            <w:szCs w:val="22"/>
            <w:u w:color="365f91"/>
            <w:shd w:val="clear" w:color="auto" w:fill="ffffff"/>
            <w:rtl w:val="0"/>
            <w:lang w:val="en-US"/>
          </w:rPr>
          <w:t xml:space="preserve">is the </w:t>
        </w:r>
      </w:ins>
      <w:ins w:id="47" w:date="2015-08-04T21:28:00Z" w:author="Jonathan Butcher">
        <w:del w:id="48" w:date="2015-08-24T13:40:22Z" w:author="Jeffrey Varner">
          <w:r>
            <w:rPr>
              <w:rFonts w:ascii="Arial"/>
              <w:color w:val="365f91"/>
              <w:sz w:val="22"/>
              <w:szCs w:val="22"/>
              <w:u w:color="365f91"/>
              <w:shd w:val="clear" w:color="auto" w:fill="ffffff"/>
              <w:rtl w:val="0"/>
              <w:lang w:val="en-US"/>
            </w:rPr>
            <w:delText xml:space="preserve"> to </w:delText>
          </w:r>
        </w:del>
      </w:ins>
      <w:ins w:id="49" w:date="2015-08-05T06:54:00Z" w:author="Jonathan Butcher">
        <w:del w:id="50" w:date="2015-08-24T13:40:22Z" w:author="Jeffrey Varner">
          <w:r>
            <w:rPr>
              <w:rFonts w:ascii="Arial"/>
              <w:color w:val="365f91"/>
              <w:sz w:val="22"/>
              <w:szCs w:val="22"/>
              <w:u w:color="365f91"/>
              <w:shd w:val="clear" w:color="auto" w:fill="ffffff"/>
              <w:rtl w:val="0"/>
            </w:rPr>
            <w:delText xml:space="preserve">be </w:delText>
          </w:r>
        </w:del>
      </w:ins>
      <w:ins w:id="51" w:date="2015-08-24T13:40:27Z" w:author="Jeffrey Varner">
        <w:r>
          <w:rPr>
            <w:rFonts w:ascii="Arial"/>
            <w:color w:val="365f91"/>
            <w:sz w:val="22"/>
            <w:szCs w:val="22"/>
            <w:u w:color="365f91"/>
            <w:shd w:val="clear" w:color="auto" w:fill="ffffff"/>
            <w:rtl w:val="0"/>
            <w:lang w:val="en-US"/>
          </w:rPr>
          <w:t xml:space="preserve">identification and </w:t>
        </w:r>
      </w:ins>
      <w:ins w:id="52" w:date="2015-08-05T06:54:00Z" w:author="Jonathan Butcher">
        <w:r>
          <w:rPr>
            <w:rFonts w:ascii="Arial"/>
            <w:color w:val="365f91"/>
            <w:sz w:val="22"/>
            <w:szCs w:val="22"/>
            <w:u w:color="365f91"/>
            <w:shd w:val="clear" w:color="auto" w:fill="ffffff"/>
            <w:rtl w:val="0"/>
            <w:lang w:val="es-ES_tradnl"/>
          </w:rPr>
          <w:t>valida</w:t>
        </w:r>
      </w:ins>
      <w:ins w:id="53" w:date="2015-08-24T13:40:37Z" w:author="Jeffrey Varner">
        <w:r>
          <w:rPr>
            <w:rFonts w:ascii="Arial"/>
            <w:color w:val="365f91"/>
            <w:sz w:val="22"/>
            <w:szCs w:val="22"/>
            <w:u w:color="365f91"/>
            <w:shd w:val="clear" w:color="auto" w:fill="ffffff"/>
            <w:rtl w:val="0"/>
            <w:lang w:val="en-US"/>
          </w:rPr>
          <w:t>tion of the model</w:t>
        </w:r>
      </w:ins>
      <w:ins w:id="54" w:date="2015-08-05T06:54:00Z" w:author="Jonathan Butcher">
        <w:del w:id="55" w:date="2015-08-24T13:40:30Z" w:author="Jeffrey Varner">
          <w:r>
            <w:rPr>
              <w:rFonts w:ascii="Arial"/>
              <w:color w:val="365f91"/>
              <w:sz w:val="22"/>
              <w:szCs w:val="22"/>
              <w:u w:color="365f91"/>
              <w:shd w:val="clear" w:color="auto" w:fill="ffffff"/>
              <w:rtl w:val="0"/>
              <w:lang w:val="en-US"/>
            </w:rPr>
            <w:delText>ted</w:delText>
          </w:r>
        </w:del>
      </w:ins>
      <w:ins w:id="56" w:date="2015-08-05T06:54:00Z" w:author="Jonathan Butcher">
        <w:r>
          <w:rPr>
            <w:rFonts w:ascii="Arial"/>
            <w:color w:val="365f91"/>
            <w:sz w:val="22"/>
            <w:szCs w:val="22"/>
            <w:u w:color="365f91"/>
            <w:shd w:val="clear" w:color="auto" w:fill="ffffff"/>
            <w:rtl w:val="0"/>
            <w:lang w:val="en-US"/>
          </w:rPr>
          <w:t xml:space="preserve"> by </w:t>
        </w:r>
      </w:ins>
      <w:ins w:id="57" w:date="2015-08-04T21:28:00Z" w:author="Jonathan Butcher">
        <w:r>
          <w:rPr>
            <w:rFonts w:ascii="Arial"/>
            <w:color w:val="365f91"/>
            <w:sz w:val="22"/>
            <w:szCs w:val="22"/>
            <w:u w:color="365f91"/>
            <w:shd w:val="clear" w:color="auto" w:fill="ffffff"/>
            <w:rtl w:val="0"/>
            <w:lang w:val="en-US"/>
          </w:rPr>
          <w:t xml:space="preserve">replicating </w:t>
        </w:r>
      </w:ins>
      <w:ins w:id="58" w:date="2015-08-24T13:45:44Z" w:author="Jeffrey Varner">
        <w:r>
          <w:rPr>
            <w:rFonts w:ascii="Arial"/>
            <w:color w:val="365f91"/>
            <w:sz w:val="22"/>
            <w:szCs w:val="22"/>
            <w:u w:color="365f91"/>
            <w:shd w:val="clear" w:color="auto" w:fill="ffffff"/>
            <w:rtl w:val="0"/>
            <w:lang w:val="en-US"/>
          </w:rPr>
          <w:t xml:space="preserve">experimental </w:t>
        </w:r>
      </w:ins>
      <w:ins w:id="59" w:date="2015-08-04T21:28:00Z" w:author="Jonathan Butcher">
        <w:del w:id="60" w:date="2015-08-24T13:45:33Z" w:author="Jeffrey Varner">
          <w:r>
            <w:rPr>
              <w:rFonts w:ascii="Arial"/>
              <w:color w:val="365f91"/>
              <w:sz w:val="22"/>
              <w:szCs w:val="22"/>
              <w:u w:color="365f91"/>
              <w:shd w:val="clear" w:color="auto" w:fill="ffffff"/>
              <w:rtl w:val="0"/>
            </w:rPr>
            <w:delText>results f</w:delText>
          </w:r>
        </w:del>
      </w:ins>
      <w:ins w:id="61" w:date="2015-08-04T21:28:00Z" w:author="Jonathan Butcher">
        <w:del w:id="62" w:date="2015-08-24T13:45:40Z" w:author="Jeffrey Varner">
          <w:r>
            <w:rPr>
              <w:rFonts w:ascii="Arial"/>
              <w:color w:val="365f91"/>
              <w:sz w:val="22"/>
              <w:szCs w:val="22"/>
              <w:u w:color="365f91"/>
              <w:shd w:val="clear" w:color="auto" w:fill="ffffff"/>
              <w:rtl w:val="0"/>
              <w:lang w:val="en-US"/>
            </w:rPr>
            <w:delText xml:space="preserve">rom experimental </w:delText>
          </w:r>
        </w:del>
      </w:ins>
      <w:ins w:id="63" w:date="2015-08-04T21:28:00Z" w:author="Jonathan Butcher">
        <w:r>
          <w:rPr>
            <w:rFonts w:ascii="Arial"/>
            <w:color w:val="365f91"/>
            <w:sz w:val="22"/>
            <w:szCs w:val="22"/>
            <w:u w:color="365f91"/>
            <w:shd w:val="clear" w:color="auto" w:fill="ffffff"/>
            <w:rtl w:val="0"/>
          </w:rPr>
          <w:t xml:space="preserve">datasets. </w:t>
        </w:r>
      </w:ins>
      <w:ins w:id="64" w:date="2015-08-24T13:57:10Z" w:author="Jeffrey Varner">
        <w:r>
          <w:rPr>
            <w:rFonts w:ascii="Arial"/>
            <w:color w:val="365f91"/>
            <w:sz w:val="22"/>
            <w:szCs w:val="22"/>
            <w:u w:color="365f91"/>
            <w:shd w:val="clear" w:color="auto" w:fill="ffffff"/>
            <w:rtl w:val="0"/>
            <w:lang w:val="en-US"/>
          </w:rPr>
          <w:t xml:space="preserve">As the editor knows, in signal transduction modeling, these data sets are often qualitative, for example immunoblots such as Western blots. As is typically true for many (if not most) signal transduction models found in the literature, in this study we used immunoblots to both estimate and validate model parameter sets. However, because we used primarily Western blot information, the model concentration scale is arbitrary. Toward this issue, we have previously published the POETs technique which estimates model parameters by comparing both scaled states and an order of magnitude estimate of the physiological concentration scale. In this case, we used pM as our </w:t>
        </w:r>
      </w:ins>
      <w:ins w:id="65" w:date="2015-08-24T13:57:10Z" w:author="Jeffrey Varner">
        <w:r>
          <w:rPr>
            <w:rFonts w:hAnsi="Arial" w:hint="default"/>
            <w:color w:val="365f91"/>
            <w:sz w:val="22"/>
            <w:szCs w:val="22"/>
            <w:u w:color="365f91"/>
            <w:shd w:val="clear" w:color="auto" w:fill="ffffff"/>
            <w:rtl w:val="0"/>
            <w:lang w:val="en-US"/>
          </w:rPr>
          <w:t>“</w:t>
        </w:r>
      </w:ins>
      <w:ins w:id="66" w:date="2015-08-24T13:57:10Z" w:author="Jeffrey Varner">
        <w:r>
          <w:rPr>
            <w:rFonts w:ascii="Arial"/>
            <w:color w:val="365f91"/>
            <w:sz w:val="22"/>
            <w:szCs w:val="22"/>
            <w:u w:color="365f91"/>
            <w:shd w:val="clear" w:color="auto" w:fill="ffffff"/>
            <w:rtl w:val="0"/>
            <w:lang w:val="en-US"/>
          </w:rPr>
          <w:t>natural scale</w:t>
        </w:r>
      </w:ins>
      <w:ins w:id="67" w:date="2015-08-24T13:57:10Z" w:author="Jeffrey Varner">
        <w:r>
          <w:rPr>
            <w:rFonts w:hAnsi="Arial" w:hint="default"/>
            <w:color w:val="365f91"/>
            <w:sz w:val="22"/>
            <w:szCs w:val="22"/>
            <w:u w:color="365f91"/>
            <w:shd w:val="clear" w:color="auto" w:fill="ffffff"/>
            <w:rtl w:val="0"/>
            <w:lang w:val="en-US"/>
          </w:rPr>
          <w:t>”</w:t>
        </w:r>
      </w:ins>
      <w:ins w:id="68" w:date="2015-08-24T13:57:10Z" w:author="Jeffrey Varner">
        <w:r>
          <w:rPr>
            <w:rFonts w:ascii="Arial"/>
            <w:color w:val="365f91"/>
            <w:sz w:val="22"/>
            <w:szCs w:val="22"/>
            <w:u w:color="365f91"/>
            <w:shd w:val="clear" w:color="auto" w:fill="ffffff"/>
            <w:rtl w:val="0"/>
            <w:lang w:val="en-US"/>
          </w:rPr>
          <w:t xml:space="preserve">. Thus, when we have values of 1000 - 10000 for a simulated state we are in the nM range (which is physiologically reasonable). On the low end of the scale, POETs does not constrain for </w:t>
        </w:r>
      </w:ins>
      <w:ins w:id="69" w:date="2015-08-24T13:57:10Z" w:author="Jeffrey Varner">
        <w:r>
          <w:rPr>
            <w:rFonts w:hAnsi="Arial" w:hint="default"/>
            <w:color w:val="365f91"/>
            <w:sz w:val="22"/>
            <w:szCs w:val="22"/>
            <w:u w:color="365f91"/>
            <w:shd w:val="clear" w:color="auto" w:fill="ffffff"/>
            <w:rtl w:val="0"/>
            <w:lang w:val="en-US"/>
          </w:rPr>
          <w:t>“</w:t>
        </w:r>
      </w:ins>
      <w:ins w:id="70" w:date="2015-08-24T13:57:10Z" w:author="Jeffrey Varner">
        <w:r>
          <w:rPr>
            <w:rFonts w:ascii="Arial"/>
            <w:color w:val="365f91"/>
            <w:sz w:val="22"/>
            <w:szCs w:val="22"/>
            <w:u w:color="365f91"/>
            <w:shd w:val="clear" w:color="auto" w:fill="ffffff"/>
            <w:rtl w:val="0"/>
            <w:lang w:val="en-US"/>
          </w:rPr>
          <w:t>zero values</w:t>
        </w:r>
      </w:ins>
      <w:ins w:id="71" w:date="2015-08-24T13:57:10Z" w:author="Jeffrey Varner">
        <w:r>
          <w:rPr>
            <w:rFonts w:hAnsi="Arial" w:hint="default"/>
            <w:color w:val="365f91"/>
            <w:sz w:val="22"/>
            <w:szCs w:val="22"/>
            <w:u w:color="365f91"/>
            <w:shd w:val="clear" w:color="auto" w:fill="ffffff"/>
            <w:rtl w:val="0"/>
            <w:lang w:val="en-US"/>
          </w:rPr>
          <w:t xml:space="preserve">” </w:t>
        </w:r>
      </w:ins>
      <w:ins w:id="72" w:date="2015-08-24T13:57:10Z" w:author="Jeffrey Varner">
        <w:r>
          <w:rPr>
            <w:rFonts w:ascii="Arial"/>
            <w:color w:val="365f91"/>
            <w:sz w:val="22"/>
            <w:szCs w:val="22"/>
            <w:u w:color="365f91"/>
            <w:shd w:val="clear" w:color="auto" w:fill="ffffff"/>
            <w:rtl w:val="0"/>
            <w:lang w:val="en-US"/>
          </w:rPr>
          <w:t xml:space="preserve">thus, small values indicate no expression. Given that our natural scale is pM, we use a cutoff of 10^-3 to indicate no expression. Thus, below 10^-3 states are </w:t>
        </w:r>
      </w:ins>
      <w:ins w:id="73" w:date="2015-08-04T21:28:00Z" w:author="Jonathan Butcher">
        <w:del w:id="74" w:date="2015-08-24T13:57:19Z" w:author="Jeffrey Varner">
          <w:r>
            <w:rPr>
              <w:rFonts w:ascii="Arial"/>
              <w:color w:val="365f91"/>
              <w:sz w:val="22"/>
              <w:szCs w:val="22"/>
              <w:u w:color="365f91"/>
              <w:shd w:val="clear" w:color="auto" w:fill="ffffff"/>
              <w:rtl w:val="0"/>
              <w:lang w:val="en-US"/>
            </w:rPr>
            <w:delText xml:space="preserve">One well-known challenge of any simulation is to </w:delText>
          </w:r>
        </w:del>
      </w:ins>
      <w:ins w:id="75" w:date="2015-08-04T21:30:00Z" w:author="Jonathan Butcher">
        <w:del w:id="76" w:date="2015-08-24T13:57:19Z" w:author="Jeffrey Varner">
          <w:r>
            <w:rPr>
              <w:rFonts w:ascii="Arial"/>
              <w:color w:val="365f91"/>
              <w:sz w:val="22"/>
              <w:szCs w:val="22"/>
              <w:u w:color="365f91"/>
              <w:shd w:val="clear" w:color="auto" w:fill="ffffff"/>
              <w:rtl w:val="0"/>
              <w:lang w:val="nl-NL"/>
            </w:rPr>
            <w:delText>converge to</w:delText>
          </w:r>
        </w:del>
      </w:ins>
      <w:ins w:id="77" w:date="2015-08-04T21:28:00Z" w:author="Jonathan Butcher">
        <w:del w:id="78" w:date="2015-08-24T13:57:19Z" w:author="Jeffrey Varner">
          <w:r>
            <w:rPr>
              <w:rFonts w:ascii="Arial"/>
              <w:color w:val="365f91"/>
              <w:sz w:val="22"/>
              <w:szCs w:val="22"/>
              <w:u w:color="365f91"/>
              <w:shd w:val="clear" w:color="auto" w:fill="ffffff"/>
              <w:rtl w:val="0"/>
              <w:lang w:val="en-US"/>
            </w:rPr>
            <w:delText xml:space="preserve"> absolute zero, whether in reducing error residuals or </w:delText>
          </w:r>
        </w:del>
      </w:ins>
      <w:ins w:id="79" w:date="2015-08-04T21:32:00Z" w:author="Jonathan Butcher">
        <w:del w:id="80" w:date="2015-08-24T13:57:19Z" w:author="Jeffrey Varner">
          <w:r>
            <w:rPr>
              <w:rFonts w:ascii="Arial"/>
              <w:color w:val="365f91"/>
              <w:sz w:val="22"/>
              <w:szCs w:val="22"/>
              <w:u w:color="365f91"/>
              <w:shd w:val="clear" w:color="auto" w:fill="ffffff"/>
              <w:rtl w:val="0"/>
            </w:rPr>
            <w:delText xml:space="preserve">match </w:delText>
          </w:r>
        </w:del>
      </w:ins>
      <w:ins w:id="81" w:date="2015-08-04T21:28:00Z" w:author="Jonathan Butcher">
        <w:del w:id="82" w:date="2015-08-24T13:57:19Z" w:author="Jeffrey Varner">
          <w:r>
            <w:rPr>
              <w:rFonts w:ascii="Arial"/>
              <w:color w:val="365f91"/>
              <w:sz w:val="22"/>
              <w:szCs w:val="22"/>
              <w:u w:color="365f91"/>
              <w:shd w:val="clear" w:color="auto" w:fill="ffffff"/>
              <w:rtl w:val="0"/>
            </w:rPr>
            <w:delText>a</w:delText>
          </w:r>
        </w:del>
      </w:ins>
      <w:ins w:id="83" w:date="2015-08-04T21:32:00Z" w:author="Jonathan Butcher">
        <w:del w:id="84" w:date="2015-08-24T13:57:19Z" w:author="Jeffrey Varner">
          <w:r>
            <w:rPr>
              <w:rFonts w:ascii="Arial"/>
              <w:color w:val="365f91"/>
              <w:sz w:val="22"/>
              <w:szCs w:val="22"/>
              <w:u w:color="365f91"/>
              <w:shd w:val="clear" w:color="auto" w:fill="ffffff"/>
              <w:rtl w:val="0"/>
              <w:lang w:val="en-US"/>
            </w:rPr>
            <w:delText xml:space="preserve"> known</w:delText>
          </w:r>
        </w:del>
      </w:ins>
      <w:ins w:id="85" w:date="2015-08-04T21:28:00Z" w:author="Jonathan Butcher">
        <w:del w:id="86" w:date="2015-08-24T13:57:19Z" w:author="Jeffrey Varner">
          <w:r>
            <w:rPr>
              <w:rFonts w:ascii="Arial"/>
              <w:color w:val="365f91"/>
              <w:sz w:val="22"/>
              <w:szCs w:val="22"/>
              <w:u w:color="365f91"/>
              <w:shd w:val="clear" w:color="auto" w:fill="ffffff"/>
              <w:rtl w:val="0"/>
            </w:rPr>
            <w:delText xml:space="preserve"> magnitude.</w:delText>
          </w:r>
        </w:del>
      </w:ins>
      <w:ins w:id="87" w:date="2015-08-04T21:32:00Z" w:author="Jonathan Butcher">
        <w:del w:id="88" w:date="2015-08-24T13:57:19Z" w:author="Jeffrey Varner">
          <w:r>
            <w:rPr>
              <w:rFonts w:ascii="Arial"/>
              <w:color w:val="365f91"/>
              <w:sz w:val="22"/>
              <w:szCs w:val="22"/>
              <w:u w:color="365f91"/>
              <w:shd w:val="clear" w:color="auto" w:fill="ffffff"/>
              <w:rtl w:val="0"/>
              <w:lang w:val="en-US"/>
            </w:rPr>
            <w:delText xml:space="preserve"> A universally applied convention is to identify a threshold, below which the numerical value, however different it is from zero, is </w:delText>
          </w:r>
        </w:del>
      </w:ins>
      <w:ins w:id="89" w:date="2015-08-04T21:32:00Z" w:author="Jonathan Butcher">
        <w:r>
          <w:rPr>
            <w:rFonts w:ascii="Arial"/>
            <w:color w:val="365f91"/>
            <w:sz w:val="22"/>
            <w:szCs w:val="22"/>
            <w:u w:color="365f91"/>
            <w:shd w:val="clear" w:color="auto" w:fill="ffffff"/>
            <w:rtl w:val="0"/>
            <w:lang w:val="en-US"/>
          </w:rPr>
          <w:t xml:space="preserve">practically </w:t>
        </w:r>
      </w:ins>
      <w:ins w:id="90" w:date="2015-08-04T21:32:00Z" w:author="Jonathan Butcher">
        <w:del w:id="91" w:date="2015-08-24T15:59:39Z" w:author="Jeffrey Varner">
          <w:r>
            <w:rPr>
              <w:rFonts w:ascii="Arial"/>
              <w:color w:val="365f91"/>
              <w:sz w:val="22"/>
              <w:szCs w:val="22"/>
              <w:u w:color="365f91"/>
              <w:shd w:val="clear" w:color="auto" w:fill="ffffff"/>
              <w:rtl w:val="0"/>
              <w:lang w:val="en-US"/>
            </w:rPr>
            <w:delText>and stati</w:delText>
          </w:r>
        </w:del>
      </w:ins>
      <w:ins w:id="92" w:date="2015-08-04T21:39:00Z" w:author="Jonathan Butcher">
        <w:del w:id="93" w:date="2015-08-24T15:59:39Z" w:author="Jeffrey Varner">
          <w:r>
            <w:rPr>
              <w:rFonts w:ascii="Arial"/>
              <w:color w:val="365f91"/>
              <w:sz w:val="22"/>
              <w:szCs w:val="22"/>
              <w:u w:color="365f91"/>
              <w:shd w:val="clear" w:color="auto" w:fill="ffffff"/>
              <w:rtl w:val="0"/>
            </w:rPr>
            <w:delText>s</w:delText>
          </w:r>
        </w:del>
      </w:ins>
      <w:ins w:id="94" w:date="2015-08-04T21:32:00Z" w:author="Jonathan Butcher">
        <w:del w:id="95" w:date="2015-08-24T15:59:39Z" w:author="Jeffrey Varner">
          <w:r>
            <w:rPr>
              <w:rFonts w:ascii="Arial"/>
              <w:color w:val="365f91"/>
              <w:sz w:val="22"/>
              <w:szCs w:val="22"/>
              <w:u w:color="365f91"/>
              <w:shd w:val="clear" w:color="auto" w:fill="ffffff"/>
              <w:rtl w:val="0"/>
            </w:rPr>
            <w:delText>t</w:delText>
          </w:r>
        </w:del>
      </w:ins>
      <w:ins w:id="96" w:date="2015-08-04T21:39:00Z" w:author="Jonathan Butcher">
        <w:del w:id="97" w:date="2015-08-24T15:59:39Z" w:author="Jeffrey Varner">
          <w:r>
            <w:rPr>
              <w:rFonts w:ascii="Arial"/>
              <w:color w:val="365f91"/>
              <w:sz w:val="22"/>
              <w:szCs w:val="22"/>
              <w:u w:color="365f91"/>
              <w:shd w:val="clear" w:color="auto" w:fill="ffffff"/>
              <w:rtl w:val="0"/>
            </w:rPr>
            <w:delText>i</w:delText>
          </w:r>
        </w:del>
      </w:ins>
      <w:ins w:id="98" w:date="2015-08-04T21:32:00Z" w:author="Jonathan Butcher">
        <w:del w:id="99" w:date="2015-08-24T15:59:39Z" w:author="Jeffrey Varner">
          <w:r>
            <w:rPr>
              <w:rFonts w:ascii="Arial"/>
              <w:color w:val="365f91"/>
              <w:sz w:val="22"/>
              <w:szCs w:val="22"/>
              <w:u w:color="365f91"/>
              <w:shd w:val="clear" w:color="auto" w:fill="ffffff"/>
              <w:rtl w:val="0"/>
              <w:lang w:val="en-US"/>
            </w:rPr>
            <w:delText>cally</w:delText>
          </w:r>
        </w:del>
      </w:ins>
      <w:ins w:id="100" w:date="2015-08-04T21:39:00Z" w:author="Jonathan Butcher">
        <w:del w:id="101" w:date="2015-08-24T15:59:39Z" w:author="Jeffrey Varner">
          <w:r>
            <w:rPr>
              <w:rFonts w:ascii="Arial"/>
              <w:color w:val="365f91"/>
              <w:sz w:val="22"/>
              <w:szCs w:val="22"/>
              <w:u w:color="365f91"/>
              <w:shd w:val="clear" w:color="auto" w:fill="ffffff"/>
              <w:rtl w:val="0"/>
            </w:rPr>
            <w:delText xml:space="preserve"> </w:delText>
          </w:r>
        </w:del>
      </w:ins>
      <w:ins w:id="102" w:date="2015-08-04T21:41:00Z" w:author="Jonathan Butcher">
        <w:r>
          <w:rPr>
            <w:rFonts w:ascii="Arial"/>
            <w:color w:val="365f91"/>
            <w:sz w:val="22"/>
            <w:szCs w:val="22"/>
            <w:u w:color="365f91"/>
            <w:shd w:val="clear" w:color="auto" w:fill="ffffff"/>
            <w:rtl w:val="0"/>
          </w:rPr>
          <w:t>in</w:t>
        </w:r>
      </w:ins>
      <w:ins w:id="103" w:date="2015-08-04T21:41:00Z" w:author="Jonathan Butcher">
        <w:r>
          <w:rPr>
            <w:rFonts w:ascii="Arial"/>
            <w:color w:val="365f91"/>
            <w:sz w:val="22"/>
            <w:szCs w:val="22"/>
            <w:u w:color="365f91"/>
            <w:shd w:val="clear" w:color="auto" w:fill="ffffff"/>
            <w:rtl w:val="0"/>
            <w:lang w:val="es-ES_tradnl"/>
          </w:rPr>
          <w:t>distinguishable</w:t>
        </w:r>
      </w:ins>
      <w:ins w:id="104" w:date="2015-08-04T21:39:00Z" w:author="Jonathan Butcher">
        <w:r>
          <w:rPr>
            <w:rFonts w:ascii="Arial"/>
            <w:color w:val="365f91"/>
            <w:sz w:val="22"/>
            <w:szCs w:val="22"/>
            <w:u w:color="365f91"/>
            <w:shd w:val="clear" w:color="auto" w:fill="ffffff"/>
            <w:rtl w:val="0"/>
            <w:lang w:val="en-US"/>
          </w:rPr>
          <w:t xml:space="preserve"> from zero.</w:t>
        </w:r>
      </w:ins>
      <w:ins w:id="105" w:date="2015-08-04T21:32:00Z" w:author="Jonathan Butcher">
        <w:del w:id="106" w:date="2015-08-17T12:03:00Z" w:author="rag237">
          <w:r>
            <w:rPr>
              <w:rFonts w:ascii="Arial"/>
              <w:color w:val="365f91"/>
              <w:sz w:val="22"/>
              <w:szCs w:val="22"/>
              <w:u w:color="365f91"/>
              <w:shd w:val="clear" w:color="auto" w:fill="ffffff"/>
              <w:rtl w:val="0"/>
            </w:rPr>
            <w:delText xml:space="preserve"> </w:delText>
          </w:r>
        </w:del>
      </w:ins>
      <w:ins w:id="107" w:date="2015-08-04T22:04:00Z" w:author="Jonathan Butcher">
        <w:del w:id="108" w:date="2015-08-17T12:03:00Z" w:author="rag237">
          <w:r>
            <w:rPr>
              <w:rFonts w:ascii="Arial"/>
              <w:color w:val="365f91"/>
              <w:sz w:val="22"/>
              <w:szCs w:val="22"/>
              <w:u w:color="365f91"/>
              <w:shd w:val="clear" w:color="auto" w:fill="ffffff"/>
              <w:rtl w:val="0"/>
              <w:lang w:val="en-US"/>
            </w:rPr>
            <w:delText>For example, consider (</w:delText>
          </w:r>
        </w:del>
      </w:ins>
      <w:ins w:id="109" w:date="2015-08-04T22:04:00Z" w:author="Jonathan Butcher">
        <w:del w:id="110" w:date="2015-08-17T12:02:00Z" w:author="rag237">
          <w:r>
            <w:rPr>
              <w:rFonts w:ascii="Arial"/>
              <w:color w:val="365f91"/>
              <w:sz w:val="22"/>
              <w:szCs w:val="22"/>
              <w:u w:color="365f91"/>
              <w:shd w:val="clear" w:color="auto" w:fill="ffffff"/>
              <w:rtl w:val="0"/>
            </w:rPr>
            <w:delText>REFS</w:delText>
          </w:r>
        </w:del>
      </w:ins>
      <w:ins w:id="111" w:date="2015-08-05T07:27:00Z" w:author="Jonathan Butcher">
        <w:del w:id="112" w:date="2015-08-17T12:02:00Z" w:author="rag237">
          <w:r>
            <w:rPr>
              <w:rFonts w:ascii="Arial"/>
              <w:color w:val="365f91"/>
              <w:sz w:val="22"/>
              <w:szCs w:val="22"/>
              <w:u w:color="365f91"/>
              <w:shd w:val="clear" w:color="auto" w:fill="ffffff"/>
              <w:rtl w:val="0"/>
              <w:lang w:val="de-DE"/>
            </w:rPr>
            <w:delText>-Lauffenberger?</w:delText>
          </w:r>
        </w:del>
      </w:ins>
      <w:ins w:id="113" w:date="2015-08-04T22:04:00Z" w:author="Jonathan Butcher">
        <w:del w:id="114" w:date="2015-08-17T12:02:00Z" w:author="rag237">
          <w:r>
            <w:rPr>
              <w:rFonts w:ascii="Arial"/>
              <w:color w:val="365f91"/>
              <w:sz w:val="22"/>
              <w:szCs w:val="22"/>
              <w:u w:color="365f91"/>
              <w:shd w:val="clear" w:color="auto" w:fill="ffffff"/>
              <w:rtl w:val="0"/>
            </w:rPr>
            <w:delText>)</w:delText>
          </w:r>
        </w:del>
      </w:ins>
      <w:ins w:id="115" w:date="2015-08-04T22:04:00Z" w:author="Jonathan Butcher">
        <w:del w:id="116" w:date="2015-08-17T12:03:00Z" w:author="rag237">
          <w:r>
            <w:rPr>
              <w:rFonts w:ascii="Arial"/>
              <w:color w:val="365f91"/>
              <w:sz w:val="22"/>
              <w:szCs w:val="22"/>
              <w:u w:color="365f91"/>
              <w:shd w:val="clear" w:color="auto" w:fill="ffffff"/>
              <w:rtl w:val="0"/>
              <w:lang w:val="en-US"/>
            </w:rPr>
            <w:delText xml:space="preserve"> in systems biology and (REFS</w:delText>
          </w:r>
        </w:del>
      </w:ins>
      <w:ins w:id="117" w:date="2015-08-05T07:27:00Z" w:author="Jonathan Butcher">
        <w:del w:id="118" w:date="2015-08-17T12:03:00Z" w:author="rag237">
          <w:r>
            <w:rPr>
              <w:rFonts w:ascii="Arial"/>
              <w:color w:val="365f91"/>
              <w:sz w:val="22"/>
              <w:szCs w:val="22"/>
              <w:u w:color="365f91"/>
              <w:shd w:val="clear" w:color="auto" w:fill="ffffff"/>
              <w:rtl w:val="0"/>
            </w:rPr>
            <w:delText>-Yoganathan/Pekkan</w:delText>
          </w:r>
        </w:del>
      </w:ins>
      <w:ins w:id="119" w:date="2015-08-04T22:04:00Z" w:author="Jonathan Butcher">
        <w:del w:id="120" w:date="2015-08-17T12:03:00Z" w:author="rag237">
          <w:r>
            <w:rPr>
              <w:rFonts w:ascii="Arial"/>
              <w:color w:val="365f91"/>
              <w:sz w:val="22"/>
              <w:szCs w:val="22"/>
              <w:u w:color="365f91"/>
              <w:shd w:val="clear" w:color="auto" w:fill="ffffff"/>
              <w:rtl w:val="0"/>
              <w:lang w:val="en-US"/>
            </w:rPr>
            <w:delText xml:space="preserve">) in computational fluid dynamics modeling, where </w:delText>
          </w:r>
        </w:del>
      </w:ins>
      <w:ins w:id="121" w:date="2015-08-04T22:05:00Z" w:author="Jonathan Butcher">
        <w:del w:id="122" w:date="2015-08-17T12:03:00Z" w:author="rag237">
          <w:r>
            <w:rPr>
              <w:rFonts w:ascii="Arial"/>
              <w:color w:val="365f91"/>
              <w:sz w:val="22"/>
              <w:szCs w:val="22"/>
              <w:u w:color="365f91"/>
              <w:shd w:val="clear" w:color="auto" w:fill="ffffff"/>
              <w:rtl w:val="0"/>
            </w:rPr>
            <w:delText>&lt;</w:delText>
          </w:r>
        </w:del>
      </w:ins>
      <w:ins w:id="123" w:date="2015-08-04T22:04:00Z" w:author="Jonathan Butcher">
        <w:del w:id="124" w:date="2015-08-17T12:03:00Z" w:author="rag237">
          <w:r>
            <w:rPr>
              <w:rFonts w:ascii="Arial"/>
              <w:color w:val="365f91"/>
              <w:sz w:val="22"/>
              <w:szCs w:val="22"/>
              <w:u w:color="365f91"/>
              <w:shd w:val="clear" w:color="auto" w:fill="ffffff"/>
              <w:rtl w:val="0"/>
            </w:rPr>
            <w:delText>10</w:delText>
          </w:r>
        </w:del>
      </w:ins>
      <w:ins w:id="125" w:date="2015-08-04T22:04:00Z" w:author="Jonathan Butcher">
        <w:del w:id="126" w:date="2015-08-17T12:03:00Z" w:author="rag237">
          <w:r>
            <w:rPr>
              <w:rFonts w:ascii="Arial"/>
              <w:color w:val="365f91"/>
              <w:sz w:val="22"/>
              <w:szCs w:val="22"/>
              <w:u w:color="365f91"/>
              <w:shd w:val="clear" w:color="auto" w:fill="ffffff"/>
              <w:vertAlign w:val="superscript"/>
              <w:rtl w:val="0"/>
            </w:rPr>
            <w:delText>-6</w:delText>
          </w:r>
        </w:del>
      </w:ins>
      <w:ins w:id="127" w:date="2015-08-04T22:04:00Z" w:author="Jonathan Butcher">
        <w:del w:id="128" w:date="2015-08-17T12:03:00Z" w:author="rag237">
          <w:r>
            <w:rPr>
              <w:rFonts w:ascii="Arial"/>
              <w:color w:val="365f91"/>
              <w:sz w:val="22"/>
              <w:szCs w:val="22"/>
              <w:u w:color="365f91"/>
              <w:shd w:val="clear" w:color="auto" w:fill="ffffff"/>
              <w:rtl w:val="0"/>
              <w:lang w:val="en-US"/>
            </w:rPr>
            <w:delText xml:space="preserve"> is considered zero</w:delText>
          </w:r>
        </w:del>
      </w:ins>
      <w:ins w:id="129" w:date="2015-08-04T22:05:00Z" w:author="Jonathan Butcher">
        <w:del w:id="130" w:date="2015-08-17T12:03:00Z" w:author="rag237">
          <w:r>
            <w:rPr>
              <w:rFonts w:ascii="Arial"/>
              <w:color w:val="365f91"/>
              <w:sz w:val="22"/>
              <w:szCs w:val="22"/>
              <w:u w:color="365f91"/>
              <w:shd w:val="clear" w:color="auto" w:fill="ffffff"/>
              <w:rtl w:val="0"/>
              <w:lang w:val="de-DE"/>
            </w:rPr>
            <w:delText xml:space="preserve"> error</w:delText>
          </w:r>
        </w:del>
      </w:ins>
      <w:ins w:id="131" w:date="2015-08-04T22:04:00Z" w:author="Jonathan Butcher">
        <w:del w:id="132" w:date="2015-08-17T12:03:00Z" w:author="rag237">
          <w:r>
            <w:rPr>
              <w:rFonts w:ascii="Arial"/>
              <w:color w:val="365f91"/>
              <w:sz w:val="22"/>
              <w:szCs w:val="22"/>
              <w:u w:color="365f91"/>
              <w:shd w:val="clear" w:color="auto" w:fill="ffffff"/>
              <w:rtl w:val="0"/>
            </w:rPr>
            <w:delText>.</w:delText>
          </w:r>
        </w:del>
      </w:ins>
      <w:ins w:id="133" w:date="2015-08-04T22:04:00Z" w:author="Jonathan Butcher">
        <w:r>
          <w:rPr>
            <w:rFonts w:ascii="Arial"/>
            <w:color w:val="365f91"/>
            <w:sz w:val="22"/>
            <w:szCs w:val="22"/>
            <w:u w:color="365f91"/>
            <w:shd w:val="clear" w:color="auto" w:fill="ffffff"/>
            <w:rtl w:val="0"/>
          </w:rPr>
          <w:t xml:space="preserve"> </w:t>
        </w:r>
      </w:ins>
      <w:ins w:id="134" w:date="2015-08-24T16:00:33Z" w:author="Jeffrey Varner">
        <w:r>
          <w:rPr>
            <w:rFonts w:ascii="Arial"/>
            <w:color w:val="365f91"/>
            <w:sz w:val="22"/>
            <w:szCs w:val="22"/>
            <w:u w:color="365f91"/>
            <w:shd w:val="clear" w:color="auto" w:fill="ffffff"/>
            <w:rtl w:val="0"/>
            <w:lang w:val="en-US"/>
          </w:rPr>
          <w:t xml:space="preserve">We have updated the model estimation section of the materials and methods, as well as added additional text to the expanded discussion of POETs presented in the supplemental data to further clarify this important point. </w:t>
        </w:r>
      </w:ins>
    </w:p>
    <w:p>
      <w:pPr>
        <w:pStyle w:val="Body"/>
        <w:shd w:val="clear" w:color="auto" w:fill="ffffff"/>
        <w:spacing w:before="100" w:after="100" w:line="240" w:lineRule="auto"/>
        <w:jc w:val="both"/>
        <w:outlineLvl w:val="0"/>
        <w:rPr>
          <w:ins w:id="135" w:date="2015-08-19T09:57:00Z" w:author="rag237"/>
          <w:rFonts w:ascii="Arial" w:cs="Arial" w:hAnsi="Arial" w:eastAsia="Arial"/>
          <w:color w:val="365f91"/>
          <w:u w:color="365f91"/>
          <w:shd w:val="clear" w:color="auto" w:fill="ffffff"/>
        </w:rPr>
      </w:pPr>
      <w:ins w:id="136" w:date="2015-08-04T21:41:00Z" w:author="Jonathan Butcher">
        <w:r>
          <w:rPr>
            <w:rFonts w:ascii="Arial"/>
            <w:color w:val="365f91"/>
            <w:sz w:val="22"/>
            <w:szCs w:val="22"/>
            <w:u w:color="365f91"/>
            <w:shd w:val="clear" w:color="auto" w:fill="ffffff"/>
            <w:rtl w:val="0"/>
            <w:lang w:val="en-US"/>
          </w:rPr>
          <w:t xml:space="preserve">In the case of our studies, Figure 2 identifies experimental data extracted from </w:t>
        </w:r>
      </w:ins>
      <w:ins w:id="137" w:date="2015-08-04T21:43:00Z" w:author="Jonathan Butcher">
        <w:r>
          <w:rPr>
            <w:rFonts w:ascii="Arial"/>
            <w:color w:val="365f91"/>
            <w:sz w:val="22"/>
            <w:szCs w:val="22"/>
            <w:u w:color="365f91"/>
            <w:shd w:val="clear" w:color="auto" w:fill="ffffff"/>
            <w:rtl w:val="0"/>
            <w:lang w:val="en-US"/>
          </w:rPr>
          <w:t xml:space="preserve">published Western blots and our simulation results. It is clear from these that 1) the training data included </w:t>
        </w:r>
      </w:ins>
      <w:ins w:id="138" w:date="2015-08-04T21:51:00Z" w:author="Jonathan Butcher">
        <w:r>
          <w:rPr>
            <w:rFonts w:ascii="Arial"/>
            <w:color w:val="365f91"/>
            <w:sz w:val="22"/>
            <w:szCs w:val="22"/>
            <w:u w:color="365f91"/>
            <w:shd w:val="clear" w:color="auto" w:fill="ffffff"/>
            <w:rtl w:val="0"/>
            <w:lang w:val="en-US"/>
          </w:rPr>
          <w:t xml:space="preserve">a variety of </w:t>
        </w:r>
      </w:ins>
      <w:ins w:id="139" w:date="2015-08-04T21:43:00Z" w:author="Jonathan Butcher">
        <w:r>
          <w:rPr>
            <w:rFonts w:ascii="Arial"/>
            <w:color w:val="365f91"/>
            <w:sz w:val="22"/>
            <w:szCs w:val="22"/>
            <w:u w:color="365f91"/>
            <w:shd w:val="clear" w:color="auto" w:fill="ffffff"/>
            <w:rtl w:val="0"/>
            <w:lang w:val="nl-NL"/>
          </w:rPr>
          <w:t xml:space="preserve">Western blot data </w:t>
        </w:r>
      </w:ins>
      <w:ins w:id="140" w:date="2015-08-04T21:51:00Z" w:author="Jonathan Butcher">
        <w:r>
          <w:rPr>
            <w:rFonts w:ascii="Arial"/>
            <w:color w:val="365f91"/>
            <w:sz w:val="22"/>
            <w:szCs w:val="22"/>
            <w:u w:color="365f91"/>
            <w:shd w:val="clear" w:color="auto" w:fill="ffffff"/>
            <w:rtl w:val="0"/>
            <w:lang w:val="en-US"/>
          </w:rPr>
          <w:t xml:space="preserve">treatments </w:t>
        </w:r>
      </w:ins>
      <w:ins w:id="141" w:date="2015-08-04T21:43:00Z" w:author="Jonathan Butcher">
        <w:r>
          <w:rPr>
            <w:rFonts w:ascii="Arial"/>
            <w:color w:val="365f91"/>
            <w:sz w:val="22"/>
            <w:szCs w:val="22"/>
            <w:u w:color="365f91"/>
            <w:shd w:val="clear" w:color="auto" w:fill="ffffff"/>
            <w:rtl w:val="0"/>
            <w:lang w:val="en-US"/>
          </w:rPr>
          <w:t>that w</w:t>
        </w:r>
      </w:ins>
      <w:ins w:id="142" w:date="2015-08-04T21:51:00Z" w:author="Jonathan Butcher">
        <w:r>
          <w:rPr>
            <w:rFonts w:ascii="Arial"/>
            <w:color w:val="365f91"/>
            <w:sz w:val="22"/>
            <w:szCs w:val="22"/>
            <w:u w:color="365f91"/>
            <w:shd w:val="clear" w:color="auto" w:fill="ffffff"/>
            <w:rtl w:val="0"/>
          </w:rPr>
          <w:t>ere</w:t>
        </w:r>
      </w:ins>
      <w:ins w:id="143" w:date="2015-08-04T21:43:00Z" w:author="Jonathan Butcher">
        <w:r>
          <w:rPr>
            <w:rFonts w:ascii="Arial"/>
            <w:color w:val="365f91"/>
            <w:sz w:val="22"/>
            <w:szCs w:val="22"/>
            <w:u w:color="365f91"/>
            <w:shd w:val="clear" w:color="auto" w:fill="ffffff"/>
            <w:rtl w:val="0"/>
            <w:lang w:val="en-US"/>
          </w:rPr>
          <w:t xml:space="preserve"> effectively zero, and 2) our simulations matched the training data </w:t>
        </w:r>
      </w:ins>
      <w:ins w:id="144" w:date="2015-08-04T21:51:00Z" w:author="Jonathan Butcher">
        <w:r>
          <w:rPr>
            <w:rFonts w:ascii="Arial"/>
            <w:color w:val="365f91"/>
            <w:sz w:val="22"/>
            <w:szCs w:val="22"/>
            <w:u w:color="365f91"/>
            <w:shd w:val="clear" w:color="auto" w:fill="ffffff"/>
            <w:rtl w:val="0"/>
            <w:lang w:val="en-US"/>
          </w:rPr>
          <w:t xml:space="preserve">virtually perfectly over time and across multiple biological species. These results validate the power of our simulation </w:t>
        </w:r>
      </w:ins>
      <w:ins w:id="145" w:date="2015-08-04T21:54:00Z" w:author="Jonathan Butcher">
        <w:r>
          <w:rPr>
            <w:rFonts w:ascii="Arial"/>
            <w:color w:val="365f91"/>
            <w:sz w:val="22"/>
            <w:szCs w:val="22"/>
            <w:u w:color="365f91"/>
            <w:shd w:val="clear" w:color="auto" w:fill="ffffff"/>
            <w:rtl w:val="0"/>
            <w:lang w:val="de-DE"/>
          </w:rPr>
          <w:t>scheme</w:t>
        </w:r>
      </w:ins>
      <w:ins w:id="146" w:date="2015-08-04T21:51:00Z" w:author="Jonathan Butcher">
        <w:r>
          <w:rPr>
            <w:rFonts w:ascii="Arial"/>
            <w:color w:val="365f91"/>
            <w:sz w:val="22"/>
            <w:szCs w:val="22"/>
            <w:u w:color="365f91"/>
            <w:shd w:val="clear" w:color="auto" w:fill="ffffff"/>
            <w:rtl w:val="0"/>
            <w:lang w:val="en-US"/>
          </w:rPr>
          <w:t xml:space="preserve">, which necessarily includes </w:t>
        </w:r>
      </w:ins>
      <w:ins w:id="147" w:date="2015-08-04T21:53:00Z" w:author="Jonathan Butcher">
        <w:r>
          <w:rPr>
            <w:rFonts w:ascii="Arial"/>
            <w:color w:val="365f91"/>
            <w:sz w:val="22"/>
            <w:szCs w:val="22"/>
            <w:u w:color="365f91"/>
            <w:shd w:val="clear" w:color="auto" w:fill="ffffff"/>
            <w:rtl w:val="0"/>
            <w:lang w:val="en-US"/>
          </w:rPr>
          <w:t xml:space="preserve">numerical interpretations of </w:t>
        </w:r>
      </w:ins>
      <w:ins w:id="148" w:date="2015-08-24T13:58:02Z" w:author="Jeffrey Varner">
        <w:r>
          <w:rPr>
            <w:rFonts w:ascii="Arial"/>
            <w:color w:val="365f91"/>
            <w:sz w:val="22"/>
            <w:szCs w:val="22"/>
            <w:u w:color="365f91"/>
            <w:shd w:val="clear" w:color="auto" w:fill="ffffff"/>
            <w:rtl w:val="0"/>
            <w:lang w:val="en-US"/>
          </w:rPr>
          <w:t>the no expression state</w:t>
        </w:r>
      </w:ins>
      <w:ins w:id="149" w:date="2015-08-04T21:53:00Z" w:author="Jonathan Butcher">
        <w:del w:id="150" w:date="2015-08-24T13:57:51Z" w:author="Jeffrey Varner">
          <w:r>
            <w:rPr>
              <w:rFonts w:ascii="Arial"/>
              <w:color w:val="365f91"/>
              <w:sz w:val="22"/>
              <w:szCs w:val="22"/>
              <w:u w:color="365f91"/>
              <w:shd w:val="clear" w:color="auto" w:fill="ffffff"/>
              <w:rtl w:val="0"/>
            </w:rPr>
            <w:delText>zero</w:delText>
          </w:r>
        </w:del>
      </w:ins>
      <w:ins w:id="151" w:date="2015-08-04T21:53:00Z" w:author="Jonathan Butcher">
        <w:r>
          <w:rPr>
            <w:rFonts w:ascii="Arial"/>
            <w:color w:val="365f91"/>
            <w:sz w:val="22"/>
            <w:szCs w:val="22"/>
            <w:u w:color="365f91"/>
            <w:shd w:val="clear" w:color="auto" w:fill="ffffff"/>
            <w:rtl w:val="0"/>
          </w:rPr>
          <w:t>.</w:t>
        </w:r>
      </w:ins>
      <w:ins w:id="152" w:date="2015-08-04T21:58:00Z" w:author="Jonathan Butcher">
        <w:r>
          <w:rPr>
            <w:rFonts w:ascii="Arial"/>
            <w:color w:val="365f91"/>
            <w:sz w:val="22"/>
            <w:szCs w:val="22"/>
            <w:u w:color="365f91"/>
            <w:shd w:val="clear" w:color="auto" w:fill="ffffff"/>
            <w:rtl w:val="0"/>
            <w:lang w:val="en-US"/>
          </w:rPr>
          <w:t xml:space="preserve"> In our Supplemental Figure S9, we presented the raw concentrations of our </w:t>
        </w:r>
      </w:ins>
      <w:ins w:id="153" w:date="2015-08-04T22:07:00Z" w:author="Jonathan Butcher">
        <w:r>
          <w:rPr>
            <w:rFonts w:ascii="Arial"/>
            <w:color w:val="365f91"/>
            <w:sz w:val="22"/>
            <w:szCs w:val="22"/>
            <w:u w:color="365f91"/>
            <w:shd w:val="clear" w:color="auto" w:fill="ffffff"/>
            <w:rtl w:val="0"/>
            <w:lang w:val="en-US"/>
          </w:rPr>
          <w:t xml:space="preserve">simulations </w:t>
        </w:r>
      </w:ins>
      <w:ins w:id="154" w:date="2015-08-04T22:21:00Z" w:author="Jonathan Butcher">
        <w:r>
          <w:rPr>
            <w:rFonts w:ascii="Arial"/>
            <w:color w:val="365f91"/>
            <w:sz w:val="22"/>
            <w:szCs w:val="22"/>
            <w:u w:color="365f91"/>
            <w:shd w:val="clear" w:color="auto" w:fill="ffffff"/>
            <w:rtl w:val="0"/>
            <w:lang w:val="en-US"/>
          </w:rPr>
          <w:t xml:space="preserve">(previously validated from the training data) </w:t>
        </w:r>
      </w:ins>
      <w:ins w:id="155" w:date="2015-08-04T22:07:00Z" w:author="Jonathan Butcher">
        <w:r>
          <w:rPr>
            <w:rFonts w:ascii="Arial"/>
            <w:color w:val="365f91"/>
            <w:sz w:val="22"/>
            <w:szCs w:val="22"/>
            <w:u w:color="365f91"/>
            <w:shd w:val="clear" w:color="auto" w:fill="ffffff"/>
            <w:rtl w:val="0"/>
            <w:lang w:val="en-US"/>
          </w:rPr>
          <w:t>over hundreds of parameter ensembles</w:t>
        </w:r>
      </w:ins>
      <w:ins w:id="156" w:date="2015-08-04T22:04:00Z" w:author="Jonathan Butcher">
        <w:r>
          <w:rPr>
            <w:rFonts w:ascii="Arial"/>
            <w:color w:val="365f91"/>
            <w:sz w:val="22"/>
            <w:szCs w:val="22"/>
            <w:u w:color="365f91"/>
            <w:shd w:val="clear" w:color="auto" w:fill="ffffff"/>
            <w:rtl w:val="0"/>
          </w:rPr>
          <w:t xml:space="preserve">, </w:t>
        </w:r>
      </w:ins>
      <w:ins w:id="157" w:date="2015-08-04T22:04:00Z" w:author="Jonathan Butcher">
        <w:r>
          <w:rPr>
            <w:rFonts w:ascii="Arial"/>
            <w:i w:val="1"/>
            <w:iCs w:val="1"/>
            <w:color w:val="365f91"/>
            <w:sz w:val="22"/>
            <w:szCs w:val="22"/>
            <w:u w:color="365f91"/>
            <w:shd w:val="clear" w:color="auto" w:fill="ffffff"/>
            <w:rtl w:val="0"/>
            <w:lang w:val="en-US"/>
          </w:rPr>
          <w:t xml:space="preserve">with no </w:t>
        </w:r>
      </w:ins>
      <w:ins w:id="158" w:date="2015-08-04T22:07:00Z" w:author="Jonathan Butcher">
        <w:r>
          <w:rPr>
            <w:rFonts w:hAnsi="Arial" w:hint="default"/>
            <w:i w:val="1"/>
            <w:iCs w:val="1"/>
            <w:color w:val="365f91"/>
            <w:sz w:val="22"/>
            <w:szCs w:val="22"/>
            <w:u w:color="365f91"/>
            <w:shd w:val="clear" w:color="auto" w:fill="ffffff"/>
            <w:rtl w:val="0"/>
            <w:lang w:val="en-US"/>
          </w:rPr>
          <w:t>“</w:t>
        </w:r>
      </w:ins>
      <w:ins w:id="159" w:date="2015-08-04T22:07:00Z" w:author="Jonathan Butcher">
        <w:r>
          <w:rPr>
            <w:rFonts w:ascii="Arial"/>
            <w:i w:val="1"/>
            <w:iCs w:val="1"/>
            <w:color w:val="365f91"/>
            <w:sz w:val="22"/>
            <w:szCs w:val="22"/>
            <w:u w:color="365f91"/>
            <w:shd w:val="clear" w:color="auto" w:fill="ffffff"/>
            <w:rtl w:val="0"/>
          </w:rPr>
          <w:t>zero</w:t>
        </w:r>
      </w:ins>
      <w:ins w:id="160" w:date="2015-08-04T22:07:00Z" w:author="Jonathan Butcher">
        <w:r>
          <w:rPr>
            <w:rFonts w:hAnsi="Arial" w:hint="default"/>
            <w:i w:val="1"/>
            <w:iCs w:val="1"/>
            <w:color w:val="365f91"/>
            <w:sz w:val="22"/>
            <w:szCs w:val="22"/>
            <w:u w:color="365f91"/>
            <w:shd w:val="clear" w:color="auto" w:fill="ffffff"/>
            <w:rtl w:val="0"/>
            <w:lang w:val="en-US"/>
          </w:rPr>
          <w:t xml:space="preserve">” </w:t>
        </w:r>
      </w:ins>
      <w:ins w:id="161" w:date="2015-08-04T22:04:00Z" w:author="Jonathan Butcher">
        <w:r>
          <w:rPr>
            <w:rFonts w:ascii="Arial"/>
            <w:i w:val="1"/>
            <w:iCs w:val="1"/>
            <w:color w:val="365f91"/>
            <w:sz w:val="22"/>
            <w:szCs w:val="22"/>
            <w:u w:color="365f91"/>
            <w:shd w:val="clear" w:color="auto" w:fill="ffffff"/>
            <w:rtl w:val="0"/>
            <w:lang w:val="en-US"/>
          </w:rPr>
          <w:t>threshold applied</w:t>
        </w:r>
      </w:ins>
      <w:ins w:id="162" w:date="2015-08-04T22:04:00Z" w:author="Jonathan Butcher">
        <w:r>
          <w:rPr>
            <w:rFonts w:ascii="Arial"/>
            <w:color w:val="365f91"/>
            <w:sz w:val="22"/>
            <w:szCs w:val="22"/>
            <w:u w:color="365f91"/>
            <w:shd w:val="clear" w:color="auto" w:fill="ffffff"/>
            <w:rtl w:val="0"/>
          </w:rPr>
          <w:t>.</w:t>
        </w:r>
      </w:ins>
      <w:ins w:id="163" w:date="2015-08-04T21:58:00Z" w:author="Jonathan Butcher">
        <w:r>
          <w:rPr>
            <w:rFonts w:ascii="Arial"/>
            <w:color w:val="365f91"/>
            <w:sz w:val="22"/>
            <w:szCs w:val="22"/>
            <w:u w:color="365f91"/>
            <w:shd w:val="clear" w:color="auto" w:fill="ffffff"/>
            <w:rtl w:val="0"/>
          </w:rPr>
          <w:t xml:space="preserve"> </w:t>
        </w:r>
      </w:ins>
      <w:ins w:id="164" w:date="2015-08-04T22:07:00Z" w:author="Jonathan Butcher">
        <w:r>
          <w:rPr>
            <w:rFonts w:ascii="Arial"/>
            <w:color w:val="365f91"/>
            <w:sz w:val="22"/>
            <w:szCs w:val="22"/>
            <w:u w:color="365f91"/>
            <w:shd w:val="clear" w:color="auto" w:fill="ffffff"/>
            <w:rtl w:val="0"/>
            <w:lang w:val="en-US"/>
          </w:rPr>
          <w:t>In these results</w:t>
        </w:r>
      </w:ins>
      <w:ins w:id="165" w:date="2015-08-04T22:21:00Z" w:author="Jonathan Butcher">
        <w:r>
          <w:rPr>
            <w:rFonts w:ascii="Arial"/>
            <w:color w:val="365f91"/>
            <w:sz w:val="22"/>
            <w:szCs w:val="22"/>
            <w:u w:color="365f91"/>
            <w:shd w:val="clear" w:color="auto" w:fill="ffffff"/>
            <w:rtl w:val="0"/>
            <w:lang w:val="en-US"/>
          </w:rPr>
          <w:t xml:space="preserve">, we identify expressions </w:t>
        </w:r>
      </w:ins>
      <w:ins w:id="166" w:date="2015-08-04T22:22:00Z" w:author="Jonathan Butcher">
        <w:r>
          <w:rPr>
            <w:rFonts w:ascii="Arial"/>
            <w:color w:val="365f91"/>
            <w:sz w:val="22"/>
            <w:szCs w:val="22"/>
            <w:u w:color="365f91"/>
            <w:shd w:val="clear" w:color="auto" w:fill="ffffff"/>
            <w:rtl w:val="0"/>
            <w:lang w:val="en-US"/>
          </w:rPr>
          <w:t>of E-cadherin between 10</w:t>
        </w:r>
      </w:ins>
      <w:ins w:id="167" w:date="2015-08-04T22:22:00Z" w:author="Jonathan Butcher">
        <w:r>
          <w:rPr>
            <w:rFonts w:ascii="Arial"/>
            <w:color w:val="365f91"/>
            <w:sz w:val="22"/>
            <w:szCs w:val="22"/>
            <w:u w:color="365f91"/>
            <w:shd w:val="clear" w:color="auto" w:fill="ffffff"/>
            <w:vertAlign w:val="superscript"/>
            <w:rtl w:val="0"/>
          </w:rPr>
          <w:t>-6</w:t>
        </w:r>
      </w:ins>
      <w:ins w:id="168" w:date="2015-08-04T22:22:00Z" w:author="Jonathan Butcher">
        <w:r>
          <w:rPr>
            <w:rFonts w:hAnsi="Arial" w:hint="default"/>
            <w:color w:val="365f91"/>
            <w:sz w:val="22"/>
            <w:szCs w:val="22"/>
            <w:u w:color="365f91"/>
            <w:shd w:val="clear" w:color="auto" w:fill="ffffff"/>
            <w:rtl w:val="0"/>
            <w:lang w:val="en-US"/>
          </w:rPr>
          <w:t xml:space="preserve"> – </w:t>
        </w:r>
      </w:ins>
      <w:ins w:id="169" w:date="2015-08-04T22:22:00Z" w:author="Jonathan Butcher">
        <w:r>
          <w:rPr>
            <w:rFonts w:ascii="Arial"/>
            <w:color w:val="365f91"/>
            <w:sz w:val="22"/>
            <w:szCs w:val="22"/>
            <w:u w:color="365f91"/>
            <w:shd w:val="clear" w:color="auto" w:fill="ffffff"/>
            <w:rtl w:val="0"/>
          </w:rPr>
          <w:t>10</w:t>
        </w:r>
      </w:ins>
      <w:ins w:id="170" w:date="2015-08-04T22:22:00Z" w:author="Jonathan Butcher">
        <w:r>
          <w:rPr>
            <w:rFonts w:ascii="Arial"/>
            <w:color w:val="365f91"/>
            <w:sz w:val="22"/>
            <w:szCs w:val="22"/>
            <w:u w:color="365f91"/>
            <w:shd w:val="clear" w:color="auto" w:fill="ffffff"/>
            <w:vertAlign w:val="superscript"/>
            <w:rtl w:val="0"/>
          </w:rPr>
          <w:t>4</w:t>
        </w:r>
      </w:ins>
      <w:ins w:id="171" w:date="2015-08-04T22:22:00Z" w:author="Jonathan Butcher">
        <w:r>
          <w:rPr>
            <w:rFonts w:ascii="Arial"/>
            <w:color w:val="365f91"/>
            <w:sz w:val="22"/>
            <w:szCs w:val="22"/>
            <w:u w:color="365f91"/>
            <w:shd w:val="clear" w:color="auto" w:fill="ffffff"/>
            <w:rtl w:val="0"/>
            <w:lang w:val="en-US"/>
          </w:rPr>
          <w:t xml:space="preserve"> and vimentin from 10</w:t>
        </w:r>
      </w:ins>
      <w:ins w:id="172" w:date="2015-08-04T22:22:00Z" w:author="Jonathan Butcher">
        <w:r>
          <w:rPr>
            <w:rFonts w:ascii="Arial"/>
            <w:color w:val="365f91"/>
            <w:sz w:val="22"/>
            <w:szCs w:val="22"/>
            <w:u w:color="365f91"/>
            <w:shd w:val="clear" w:color="auto" w:fill="ffffff"/>
            <w:vertAlign w:val="superscript"/>
            <w:rtl w:val="0"/>
          </w:rPr>
          <w:t>-15</w:t>
        </w:r>
      </w:ins>
      <w:ins w:id="173" w:date="2015-08-04T22:22:00Z" w:author="Jonathan Butcher">
        <w:r>
          <w:rPr>
            <w:rFonts w:ascii="Arial"/>
            <w:color w:val="365f91"/>
            <w:sz w:val="22"/>
            <w:szCs w:val="22"/>
            <w:u w:color="365f91"/>
            <w:shd w:val="clear" w:color="auto" w:fill="ffffff"/>
            <w:rtl w:val="0"/>
            <w:lang w:val="en-US"/>
          </w:rPr>
          <w:t xml:space="preserve"> to 10</w:t>
        </w:r>
      </w:ins>
      <w:ins w:id="174" w:date="2015-08-04T22:22:00Z" w:author="Jonathan Butcher">
        <w:r>
          <w:rPr>
            <w:rFonts w:ascii="Arial"/>
            <w:color w:val="365f91"/>
            <w:sz w:val="22"/>
            <w:szCs w:val="22"/>
            <w:u w:color="365f91"/>
            <w:shd w:val="clear" w:color="auto" w:fill="ffffff"/>
            <w:vertAlign w:val="superscript"/>
            <w:rtl w:val="0"/>
          </w:rPr>
          <w:t>5</w:t>
        </w:r>
      </w:ins>
      <w:ins w:id="175" w:date="2015-08-04T22:22:00Z" w:author="Jonathan Butcher">
        <w:r>
          <w:rPr>
            <w:rFonts w:ascii="Arial"/>
            <w:color w:val="365f91"/>
            <w:sz w:val="22"/>
            <w:szCs w:val="22"/>
            <w:u w:color="365f91"/>
            <w:shd w:val="clear" w:color="auto" w:fill="ffffff"/>
            <w:rtl w:val="0"/>
          </w:rPr>
          <w:t>.</w:t>
        </w:r>
      </w:ins>
      <w:ins w:id="176" w:date="2015-08-04T22:20:00Z" w:author="Jonathan Butcher">
        <w:r>
          <w:rPr>
            <w:rFonts w:ascii="Arial"/>
            <w:color w:val="365f91"/>
            <w:sz w:val="22"/>
            <w:szCs w:val="22"/>
            <w:u w:color="365f91"/>
            <w:shd w:val="clear" w:color="auto" w:fill="ffffff"/>
            <w:rtl w:val="0"/>
          </w:rPr>
          <w:t xml:space="preserve"> </w:t>
        </w:r>
      </w:ins>
      <w:ins w:id="177" w:date="2015-08-07T10:18:00Z" w:author="Chakrabarti,Anirikh,LAUSANNE,GI Health &amp; Microbiome">
        <w:r>
          <w:rPr>
            <w:rFonts w:ascii="Arial"/>
            <w:color w:val="365f91"/>
            <w:sz w:val="22"/>
            <w:szCs w:val="22"/>
            <w:u w:color="365f91"/>
            <w:shd w:val="clear" w:color="auto" w:fill="ffffff"/>
            <w:rtl w:val="0"/>
            <w:lang w:val="en-US"/>
          </w:rPr>
          <w:t xml:space="preserve">While we present the </w:t>
        </w:r>
      </w:ins>
      <w:ins w:id="178" w:date="2015-08-07T10:18:00Z" w:author="Chakrabarti,Anirikh,LAUSANNE,GI Health &amp; Microbiome">
        <w:del w:id="179" w:date="2015-08-19T09:55:00Z" w:author="rag237">
          <w:r>
            <w:rPr>
              <w:rFonts w:ascii="Arial"/>
              <w:color w:val="365f91"/>
              <w:sz w:val="22"/>
              <w:szCs w:val="22"/>
              <w:u w:color="365f91"/>
              <w:shd w:val="clear" w:color="auto" w:fill="ffffff"/>
              <w:rtl w:val="0"/>
            </w:rPr>
            <w:delText>true</w:delText>
          </w:r>
        </w:del>
      </w:ins>
      <w:ins w:id="180" w:date="2015-08-19T09:55:00Z" w:author="rag237">
        <w:r>
          <w:rPr>
            <w:rFonts w:ascii="Arial"/>
            <w:color w:val="365f91"/>
            <w:sz w:val="22"/>
            <w:szCs w:val="22"/>
            <w:u w:color="365f91"/>
            <w:shd w:val="clear" w:color="auto" w:fill="ffffff"/>
            <w:rtl w:val="0"/>
          </w:rPr>
          <w:t>absolute computational</w:t>
        </w:r>
      </w:ins>
      <w:ins w:id="181" w:date="2015-08-07T10:18:00Z" w:author="Chakrabarti,Anirikh,LAUSANNE,GI Health &amp; Microbiome">
        <w:r>
          <w:rPr>
            <w:rFonts w:ascii="Arial"/>
            <w:color w:val="365f91"/>
            <w:sz w:val="22"/>
            <w:szCs w:val="22"/>
            <w:u w:color="365f91"/>
            <w:shd w:val="clear" w:color="auto" w:fill="ffffff"/>
            <w:rtl w:val="0"/>
          </w:rPr>
          <w:t xml:space="preserve"> values, </w:t>
        </w:r>
      </w:ins>
      <w:ins w:id="182" w:date="2015-08-07T10:18:00Z" w:author="Chakrabarti,Anirikh,LAUSANNE,GI Health &amp; Microbiome">
        <w:del w:id="183" w:date="2015-08-19T09:55:00Z" w:author="rag237">
          <w:r>
            <w:rPr>
              <w:rFonts w:ascii="Arial"/>
              <w:color w:val="365f91"/>
              <w:sz w:val="22"/>
              <w:szCs w:val="22"/>
              <w:u w:color="365f91"/>
              <w:shd w:val="clear" w:color="auto" w:fill="ffffff"/>
              <w:rtl w:val="0"/>
              <w:lang w:val="en-US"/>
            </w:rPr>
            <w:delText xml:space="preserve">for all practical purposes </w:delText>
          </w:r>
        </w:del>
      </w:ins>
      <w:ins w:id="184" w:date="2015-08-04T22:27:00Z" w:author="Jonathan Butcher">
        <w:del w:id="185" w:date="2015-08-19T09:55:00Z" w:author="rag237">
          <w:r>
            <w:rPr>
              <w:rFonts w:ascii="Arial"/>
              <w:color w:val="365f91"/>
              <w:sz w:val="22"/>
              <w:szCs w:val="22"/>
              <w:u w:color="365f91"/>
              <w:shd w:val="clear" w:color="auto" w:fill="ffffff"/>
              <w:rtl w:val="0"/>
            </w:rPr>
            <w:delText>W</w:delText>
          </w:r>
        </w:del>
      </w:ins>
      <w:ins w:id="186" w:date="2015-08-07T10:18:00Z" w:author="Chakrabarti,Anirikh,LAUSANNE,GI Health &amp; Microbiome">
        <w:del w:id="187" w:date="2015-08-19T09:55:00Z" w:author="rag237">
          <w:r>
            <w:rPr>
              <w:rFonts w:ascii="Arial"/>
              <w:color w:val="365f91"/>
              <w:sz w:val="22"/>
              <w:szCs w:val="22"/>
              <w:u w:color="365f91"/>
              <w:shd w:val="clear" w:color="auto" w:fill="ffffff"/>
              <w:rtl w:val="0"/>
            </w:rPr>
            <w:delText>w</w:delText>
          </w:r>
        </w:del>
      </w:ins>
      <w:ins w:id="188" w:date="2015-08-04T22:27:00Z" w:author="Jonathan Butcher">
        <w:del w:id="189" w:date="2015-08-19T09:55:00Z" w:author="rag237">
          <w:r>
            <w:rPr>
              <w:rFonts w:ascii="Arial"/>
              <w:color w:val="365f91"/>
              <w:sz w:val="22"/>
              <w:szCs w:val="22"/>
              <w:u w:color="365f91"/>
              <w:shd w:val="clear" w:color="auto" w:fill="ffffff"/>
              <w:rtl w:val="0"/>
            </w:rPr>
            <w:delText xml:space="preserve">e </w:delText>
          </w:r>
        </w:del>
      </w:ins>
      <w:ins w:id="190" w:date="2015-08-04T22:29:00Z" w:author="Jonathan Butcher">
        <w:del w:id="191" w:date="2015-08-19T09:55:00Z" w:author="rag237">
          <w:r>
            <w:rPr>
              <w:rFonts w:ascii="Arial"/>
              <w:color w:val="365f91"/>
              <w:sz w:val="22"/>
              <w:szCs w:val="22"/>
              <w:u w:color="365f91"/>
              <w:shd w:val="clear" w:color="auto" w:fill="ffffff"/>
              <w:rtl w:val="0"/>
            </w:rPr>
            <w:delText>interpret</w:delText>
          </w:r>
        </w:del>
      </w:ins>
      <w:ins w:id="192" w:date="2015-08-04T22:27:00Z" w:author="Jonathan Butcher">
        <w:del w:id="193" w:date="2015-08-19T09:55:00Z" w:author="rag237">
          <w:r>
            <w:rPr>
              <w:rFonts w:ascii="Arial"/>
              <w:color w:val="365f91"/>
              <w:sz w:val="22"/>
              <w:szCs w:val="22"/>
              <w:u w:color="365f91"/>
              <w:shd w:val="clear" w:color="auto" w:fill="ffffff"/>
              <w:rtl w:val="0"/>
            </w:rPr>
            <w:delText xml:space="preserve"> </w:delText>
          </w:r>
        </w:del>
      </w:ins>
      <w:ins w:id="194" w:date="2015-08-19T09:55:00Z" w:author="rag237">
        <w:r>
          <w:rPr>
            <w:rFonts w:ascii="Arial"/>
            <w:color w:val="365f91"/>
            <w:sz w:val="22"/>
            <w:szCs w:val="22"/>
            <w:u w:color="365f91"/>
            <w:shd w:val="clear" w:color="auto" w:fill="ffffff"/>
            <w:rtl w:val="0"/>
            <w:lang w:val="en-US"/>
          </w:rPr>
          <w:t xml:space="preserve">we only interpret the data as </w:t>
        </w:r>
      </w:ins>
      <w:ins w:id="195" w:date="2015-08-04T22:27:00Z" w:author="Jonathan Butcher">
        <w:r>
          <w:rPr>
            <w:rFonts w:ascii="Arial"/>
            <w:color w:val="365f91"/>
            <w:sz w:val="22"/>
            <w:szCs w:val="22"/>
            <w:u w:color="365f91"/>
            <w:shd w:val="clear" w:color="auto" w:fill="ffffff"/>
            <w:rtl w:val="0"/>
            <w:lang w:val="en-US"/>
          </w:rPr>
          <w:t>any value below 10</w:t>
        </w:r>
      </w:ins>
      <w:ins w:id="196" w:date="2015-08-04T22:27:00Z" w:author="Jonathan Butcher">
        <w:r>
          <w:rPr>
            <w:rFonts w:ascii="Arial"/>
            <w:color w:val="365f91"/>
            <w:sz w:val="22"/>
            <w:szCs w:val="22"/>
            <w:u w:color="365f91"/>
            <w:shd w:val="clear" w:color="auto" w:fill="ffffff"/>
            <w:vertAlign w:val="superscript"/>
            <w:rtl w:val="0"/>
          </w:rPr>
          <w:t>-3</w:t>
        </w:r>
      </w:ins>
      <w:ins w:id="197" w:date="2015-08-04T22:27:00Z" w:author="Jonathan Butcher">
        <w:r>
          <w:rPr>
            <w:rFonts w:ascii="Arial"/>
            <w:color w:val="365f91"/>
            <w:sz w:val="22"/>
            <w:szCs w:val="22"/>
            <w:u w:color="365f91"/>
            <w:shd w:val="clear" w:color="auto" w:fill="ffffff"/>
            <w:rtl w:val="0"/>
            <w:lang w:val="en-US"/>
          </w:rPr>
          <w:t xml:space="preserve"> equivalent to zero.</w:t>
        </w:r>
      </w:ins>
      <w:ins w:id="198" w:date="2015-08-04T22:37:00Z" w:author="Jonathan Butcher">
        <w:r>
          <w:rPr>
            <w:rFonts w:ascii="Arial"/>
            <w:color w:val="365f91"/>
            <w:sz w:val="22"/>
            <w:szCs w:val="22"/>
            <w:u w:color="365f91"/>
            <w:shd w:val="clear" w:color="auto" w:fill="ffffff"/>
            <w:rtl w:val="0"/>
            <w:lang w:val="en-US"/>
          </w:rPr>
          <w:t xml:space="preserve"> Indeed, our robustness coefficients</w:t>
        </w:r>
      </w:ins>
      <w:ins w:id="199" w:date="2015-08-04T22:40:00Z" w:author="Jonathan Butcher">
        <w:r>
          <w:rPr>
            <w:rFonts w:ascii="Arial"/>
            <w:color w:val="365f91"/>
            <w:sz w:val="22"/>
            <w:szCs w:val="22"/>
            <w:u w:color="365f91"/>
            <w:shd w:val="clear" w:color="auto" w:fill="ffffff"/>
            <w:rtl w:val="0"/>
            <w:lang w:val="en-US"/>
          </w:rPr>
          <w:t xml:space="preserve"> (Figure 3)</w:t>
        </w:r>
      </w:ins>
      <w:ins w:id="200" w:date="2015-08-04T22:37:00Z" w:author="Jonathan Butcher">
        <w:r>
          <w:rPr>
            <w:rFonts w:ascii="Arial"/>
            <w:color w:val="365f91"/>
            <w:sz w:val="22"/>
            <w:szCs w:val="22"/>
            <w:u w:color="365f91"/>
            <w:shd w:val="clear" w:color="auto" w:fill="ffffff"/>
            <w:rtl w:val="0"/>
          </w:rPr>
          <w:t xml:space="preserve">, </w:t>
        </w:r>
      </w:ins>
      <w:ins w:id="201" w:date="2015-08-04T22:37:00Z" w:author="Jonathan Butcher">
        <w:r>
          <w:rPr>
            <w:rFonts w:ascii="Arial"/>
            <w:b w:val="1"/>
            <w:bCs w:val="1"/>
            <w:color w:val="365f91"/>
            <w:u w:color="365f91"/>
            <w:shd w:val="clear" w:color="auto" w:fill="ffffff"/>
            <w:rtl w:val="0"/>
            <w:lang w:val="en-US"/>
          </w:rPr>
          <w:t>which represent the ratio of integrated</w:t>
        </w:r>
      </w:ins>
      <w:ins w:id="202" w:date="2015-08-24T13:58:41Z" w:author="Jeffrey Varner">
        <w:r>
          <w:rPr>
            <w:rFonts w:ascii="Arial"/>
            <w:b w:val="1"/>
            <w:bCs w:val="1"/>
            <w:color w:val="365f91"/>
            <w:u w:color="365f91"/>
            <w:shd w:val="clear" w:color="auto" w:fill="ffffff"/>
            <w:rtl w:val="0"/>
            <w:lang w:val="en-US"/>
          </w:rPr>
          <w:t xml:space="preserve"> concentration</w:t>
        </w:r>
      </w:ins>
      <w:ins w:id="203" w:date="2015-08-04T22:37:00Z" w:author="Jonathan Butcher">
        <w:del w:id="204" w:date="2015-08-24T13:58:38Z" w:author="Jeffrey Varner">
          <w:r>
            <w:rPr>
              <w:rFonts w:ascii="Arial"/>
              <w:b w:val="1"/>
              <w:bCs w:val="1"/>
              <w:color w:val="365f91"/>
              <w:u w:color="365f91"/>
              <w:shd w:val="clear" w:color="auto" w:fill="ffffff"/>
              <w:rtl w:val="0"/>
              <w:lang w:val="en-US"/>
            </w:rPr>
            <w:delText xml:space="preserve"> areas</w:delText>
          </w:r>
        </w:del>
      </w:ins>
      <w:ins w:id="205" w:date="2015-08-04T22:37:00Z" w:author="Jonathan Butcher">
        <w:r>
          <w:rPr>
            <w:rFonts w:ascii="Arial"/>
            <w:b w:val="1"/>
            <w:bCs w:val="1"/>
            <w:color w:val="365f91"/>
            <w:u w:color="365f91"/>
            <w:shd w:val="clear" w:color="auto" w:fill="ffffff"/>
            <w:rtl w:val="0"/>
            <w:lang w:val="en-US"/>
          </w:rPr>
          <w:t xml:space="preserve"> of the treatment effect over the baseline </w:t>
        </w:r>
      </w:ins>
      <w:ins w:id="206" w:date="2015-08-04T22:38:00Z" w:author="Jonathan Butcher">
        <w:r>
          <w:rPr>
            <w:rFonts w:ascii="Arial"/>
            <w:b w:val="1"/>
            <w:bCs w:val="1"/>
            <w:color w:val="365f91"/>
            <w:u w:color="365f91"/>
            <w:shd w:val="clear" w:color="auto" w:fill="ffffff"/>
            <w:rtl w:val="0"/>
            <w:lang w:val="en-US"/>
          </w:rPr>
          <w:t>effect,</w:t>
        </w:r>
      </w:ins>
      <w:ins w:id="207" w:date="2015-08-04T22:38:00Z" w:author="Jonathan Butcher">
        <w:r>
          <w:rPr>
            <w:rFonts w:ascii="Arial"/>
            <w:color w:val="365f91"/>
            <w:sz w:val="22"/>
            <w:szCs w:val="22"/>
            <w:u w:color="365f91"/>
            <w:shd w:val="clear" w:color="auto" w:fill="ffffff"/>
            <w:rtl w:val="0"/>
            <w:lang w:val="en-US"/>
          </w:rPr>
          <w:t xml:space="preserve"> identify no </w:t>
        </w:r>
      </w:ins>
      <w:ins w:id="208" w:date="2015-08-04T22:40:00Z" w:author="Jonathan Butcher">
        <w:r>
          <w:rPr>
            <w:rFonts w:ascii="Arial"/>
            <w:color w:val="365f91"/>
            <w:sz w:val="22"/>
            <w:szCs w:val="22"/>
            <w:u w:color="365f91"/>
            <w:shd w:val="clear" w:color="auto" w:fill="ffffff"/>
            <w:rtl w:val="0"/>
            <w:lang w:val="en-US"/>
          </w:rPr>
          <w:t>difference in model output</w:t>
        </w:r>
      </w:ins>
      <w:ins w:id="209" w:date="2015-08-04T22:38:00Z" w:author="Jonathan Butcher">
        <w:r>
          <w:rPr>
            <w:rFonts w:ascii="Arial"/>
            <w:color w:val="365f91"/>
            <w:sz w:val="22"/>
            <w:szCs w:val="22"/>
            <w:u w:color="365f91"/>
            <w:shd w:val="clear" w:color="auto" w:fill="ffffff"/>
            <w:rtl w:val="0"/>
            <w:lang w:val="en-US"/>
          </w:rPr>
          <w:t xml:space="preserve"> for any </w:t>
        </w:r>
      </w:ins>
      <w:ins w:id="210" w:date="2015-08-04T22:41:00Z" w:author="Jonathan Butcher">
        <w:r>
          <w:rPr>
            <w:rFonts w:ascii="Arial"/>
            <w:color w:val="365f91"/>
            <w:sz w:val="22"/>
            <w:szCs w:val="22"/>
            <w:u w:color="365f91"/>
            <w:shd w:val="clear" w:color="auto" w:fill="ffffff"/>
            <w:rtl w:val="0"/>
            <w:lang w:val="pt-PT"/>
          </w:rPr>
          <w:t xml:space="preserve">vimentin </w:t>
        </w:r>
      </w:ins>
      <w:ins w:id="211" w:date="2015-08-04T22:42:00Z" w:author="Jonathan Butcher">
        <w:r>
          <w:rPr>
            <w:rFonts w:ascii="Arial"/>
            <w:color w:val="365f91"/>
            <w:sz w:val="22"/>
            <w:szCs w:val="22"/>
            <w:u w:color="365f91"/>
            <w:shd w:val="clear" w:color="auto" w:fill="ffffff"/>
            <w:rtl w:val="0"/>
            <w:lang w:val="en-US"/>
          </w:rPr>
          <w:t xml:space="preserve">(or e-cadherin for that matter) </w:t>
        </w:r>
      </w:ins>
      <w:ins w:id="212" w:date="2015-08-04T22:38:00Z" w:author="Jonathan Butcher">
        <w:r>
          <w:rPr>
            <w:rFonts w:ascii="Arial"/>
            <w:color w:val="365f91"/>
            <w:sz w:val="22"/>
            <w:szCs w:val="22"/>
            <w:u w:color="365f91"/>
            <w:shd w:val="clear" w:color="auto" w:fill="ffffff"/>
            <w:rtl w:val="0"/>
            <w:lang w:val="en-US"/>
          </w:rPr>
          <w:t>value less than 10</w:t>
        </w:r>
      </w:ins>
      <w:ins w:id="213" w:date="2015-08-04T22:38:00Z" w:author="Jonathan Butcher">
        <w:r>
          <w:rPr>
            <w:rFonts w:ascii="Arial"/>
            <w:color w:val="365f91"/>
            <w:sz w:val="22"/>
            <w:szCs w:val="22"/>
            <w:u w:color="365f91"/>
            <w:shd w:val="clear" w:color="auto" w:fill="ffffff"/>
            <w:vertAlign w:val="superscript"/>
            <w:rtl w:val="0"/>
          </w:rPr>
          <w:t>-3</w:t>
        </w:r>
      </w:ins>
      <w:ins w:id="214" w:date="2015-08-04T22:38:00Z" w:author="Jonathan Butcher">
        <w:r>
          <w:rPr>
            <w:rFonts w:ascii="Arial"/>
            <w:color w:val="365f91"/>
            <w:sz w:val="22"/>
            <w:szCs w:val="22"/>
            <w:u w:color="365f91"/>
            <w:shd w:val="clear" w:color="auto" w:fill="ffffff"/>
            <w:rtl w:val="0"/>
            <w:lang w:val="en-US"/>
          </w:rPr>
          <w:t>, supporting this interpretation.</w:t>
        </w:r>
      </w:ins>
      <w:ins w:id="215" w:date="2015-08-24T16:12:42Z" w:author="Jeffrey Varner">
        <w:r>
          <w:rPr>
            <w:rFonts w:ascii="Arial"/>
            <w:color w:val="365f91"/>
            <w:sz w:val="22"/>
            <w:szCs w:val="22"/>
            <w:u w:color="365f91"/>
            <w:shd w:val="clear" w:color="auto" w:fill="ffffff"/>
            <w:rtl w:val="0"/>
            <w:lang w:val="en-US"/>
          </w:rPr>
          <w:t xml:space="preserve"> The very large robustness coefficients for Vimentin are a numerical artifact of the treated/baseline cases (divided by the no expression case). Furthermore, the actual numerical value for a robustness coefficient is not important; these are qualitative measures similar to sensitivity. Rather, it the qualitative shift following treatment that is important. Lastly, the robustness analysis identified a subpopulation that didn</w:t>
        </w:r>
      </w:ins>
      <w:ins w:id="216" w:date="2015-08-24T16:12:42Z" w:author="Jeffrey Varner">
        <w:r>
          <w:rPr>
            <w:rFonts w:hAnsi="Arial" w:hint="default"/>
            <w:color w:val="365f91"/>
            <w:sz w:val="22"/>
            <w:szCs w:val="22"/>
            <w:u w:color="365f91"/>
            <w:shd w:val="clear" w:color="auto" w:fill="ffffff"/>
            <w:rtl w:val="0"/>
            <w:lang w:val="en-US"/>
          </w:rPr>
          <w:t>’</w:t>
        </w:r>
      </w:ins>
      <w:ins w:id="217" w:date="2015-08-24T16:12:42Z" w:author="Jeffrey Varner">
        <w:r>
          <w:rPr>
            <w:rFonts w:ascii="Arial"/>
            <w:color w:val="365f91"/>
            <w:sz w:val="22"/>
            <w:szCs w:val="22"/>
            <w:u w:color="365f91"/>
            <w:shd w:val="clear" w:color="auto" w:fill="ffffff"/>
            <w:rtl w:val="0"/>
            <w:lang w:val="en-US"/>
          </w:rPr>
          <w:t xml:space="preserve">t behave as expected. We used this qualitative result to design a series of experiments that not only found this subpopulation, but also validated the specific signaling pathways used in this subpopulation.  Thus, we feel very strongly that robustness analysis is a valuable qualitative approach that was directly experimentally validated in our study. </w:t>
        </w:r>
      </w:ins>
    </w:p>
    <w:p>
      <w:pPr>
        <w:pStyle w:val="Body"/>
        <w:shd w:val="clear" w:color="auto" w:fill="ffffff"/>
        <w:spacing w:before="100" w:after="100" w:line="240" w:lineRule="auto"/>
        <w:jc w:val="both"/>
        <w:outlineLvl w:val="0"/>
        <w:rPr>
          <w:ins w:id="218" w:date="2015-08-17T12:06:00Z" w:author="rag237"/>
          <w:rFonts w:ascii="Arial" w:cs="Arial" w:hAnsi="Arial" w:eastAsia="Arial"/>
          <w:color w:val="365f91"/>
          <w:u w:color="365f91"/>
          <w:shd w:val="clear" w:color="auto" w:fill="ffffff"/>
        </w:rPr>
      </w:pPr>
      <w:ins w:id="219" w:date="2015-08-19T09:57:00Z" w:author="rag237">
        <w:r>
          <w:rPr>
            <w:rFonts w:ascii="Arial"/>
            <w:color w:val="365f91"/>
            <w:sz w:val="22"/>
            <w:szCs w:val="22"/>
            <w:u w:color="365f91"/>
            <w:shd w:val="clear" w:color="auto" w:fill="ffffff"/>
            <w:rtl w:val="0"/>
            <w:lang w:val="en-US"/>
          </w:rPr>
          <w:t>To reiterate, any interpretation of our data at extremely small (</w:t>
        </w:r>
      </w:ins>
      <w:ins w:id="220" w:date="2015-08-19T09:58:00Z" w:author="rag237">
        <w:r>
          <w:rPr>
            <w:rFonts w:ascii="Arial"/>
            <w:color w:val="365f91"/>
            <w:sz w:val="22"/>
            <w:szCs w:val="22"/>
            <w:u w:color="365f91"/>
            <w:shd w:val="clear" w:color="auto" w:fill="ffffff"/>
            <w:rtl w:val="0"/>
          </w:rPr>
          <w:t>&lt;</w:t>
        </w:r>
      </w:ins>
      <w:ins w:id="221" w:date="2015-08-19T09:57:00Z" w:author="rag237">
        <w:r>
          <w:rPr>
            <w:rFonts w:ascii="Arial"/>
            <w:color w:val="365f91"/>
            <w:sz w:val="22"/>
            <w:szCs w:val="22"/>
            <w:u w:color="365f91"/>
            <w:shd w:val="clear" w:color="auto" w:fill="ffffff"/>
            <w:rtl w:val="0"/>
          </w:rPr>
          <w:t>10</w:t>
        </w:r>
      </w:ins>
      <w:ins w:id="222" w:date="2015-08-19T09:57:00Z" w:author="rag237">
        <w:r>
          <w:rPr>
            <w:rFonts w:ascii="Arial"/>
            <w:color w:val="365f91"/>
            <w:sz w:val="22"/>
            <w:szCs w:val="22"/>
            <w:u w:color="365f91"/>
            <w:shd w:val="clear" w:color="auto" w:fill="ffffff"/>
            <w:vertAlign w:val="superscript"/>
            <w:rtl w:val="0"/>
          </w:rPr>
          <w:t>-3</w:t>
        </w:r>
      </w:ins>
      <w:ins w:id="223" w:date="2015-08-19T09:58:00Z" w:author="rag237">
        <w:r>
          <w:rPr>
            <w:rFonts w:ascii="Arial"/>
            <w:color w:val="365f91"/>
            <w:sz w:val="22"/>
            <w:szCs w:val="22"/>
            <w:u w:color="365f91"/>
            <w:shd w:val="clear" w:color="auto" w:fill="ffffff"/>
            <w:rtl w:val="0"/>
            <w:lang w:val="en-US"/>
          </w:rPr>
          <w:t>) or extremely large (&lt;10</w:t>
        </w:r>
      </w:ins>
      <w:ins w:id="224" w:date="2015-08-19T09:58:00Z" w:author="rag237">
        <w:r>
          <w:rPr>
            <w:rFonts w:ascii="Arial"/>
            <w:color w:val="365f91"/>
            <w:sz w:val="22"/>
            <w:szCs w:val="22"/>
            <w:u w:color="365f91"/>
            <w:shd w:val="clear" w:color="auto" w:fill="ffffff"/>
            <w:vertAlign w:val="superscript"/>
            <w:rtl w:val="0"/>
          </w:rPr>
          <w:t>6</w:t>
        </w:r>
      </w:ins>
      <w:ins w:id="225" w:date="2015-08-19T09:58:00Z" w:author="rag237">
        <w:r>
          <w:rPr>
            <w:rFonts w:ascii="Arial"/>
            <w:color w:val="365f91"/>
            <w:sz w:val="22"/>
            <w:szCs w:val="22"/>
            <w:u w:color="365f91"/>
            <w:shd w:val="clear" w:color="auto" w:fill="ffffff"/>
            <w:rtl w:val="0"/>
          </w:rPr>
          <w:t xml:space="preserve">) </w:t>
        </w:r>
      </w:ins>
      <w:ins w:id="226" w:date="2015-08-19T09:59:00Z" w:author="rag237">
        <w:r>
          <w:rPr>
            <w:rFonts w:ascii="Arial"/>
            <w:color w:val="365f91"/>
            <w:sz w:val="22"/>
            <w:szCs w:val="22"/>
            <w:u w:color="365f91"/>
            <w:shd w:val="clear" w:color="auto" w:fill="ffffff"/>
            <w:rtl w:val="0"/>
          </w:rPr>
          <w:t xml:space="preserve">values </w:t>
        </w:r>
      </w:ins>
      <w:ins w:id="227" w:date="2015-08-19T09:58:00Z" w:author="rag237">
        <w:r>
          <w:rPr>
            <w:rFonts w:ascii="Arial"/>
            <w:color w:val="365f91"/>
            <w:sz w:val="22"/>
            <w:szCs w:val="22"/>
            <w:u w:color="365f91"/>
            <w:shd w:val="clear" w:color="auto" w:fill="ffffff"/>
            <w:rtl w:val="0"/>
            <w:lang w:val="en-US"/>
          </w:rPr>
          <w:t xml:space="preserve">was taken into account, </w:t>
        </w:r>
      </w:ins>
      <w:ins w:id="228" w:date="2015-08-19T09:59:00Z" w:author="rag237">
        <w:r>
          <w:rPr>
            <w:rFonts w:ascii="Arial"/>
            <w:color w:val="365f91"/>
            <w:sz w:val="22"/>
            <w:szCs w:val="22"/>
            <w:u w:color="365f91"/>
            <w:shd w:val="clear" w:color="auto" w:fill="ffffff"/>
            <w:rtl w:val="0"/>
            <w:lang w:val="en-US"/>
          </w:rPr>
          <w:t xml:space="preserve">and not used for biological </w:t>
        </w:r>
      </w:ins>
      <w:ins w:id="229" w:date="2015-08-19T10:01:00Z" w:author="rag237">
        <w:r>
          <w:rPr>
            <w:rFonts w:ascii="Arial"/>
            <w:color w:val="365f91"/>
            <w:sz w:val="22"/>
            <w:szCs w:val="22"/>
            <w:u w:color="365f91"/>
            <w:shd w:val="clear" w:color="auto" w:fill="ffffff"/>
            <w:rtl w:val="0"/>
            <w:lang w:val="fr-FR"/>
          </w:rPr>
          <w:t>comparison</w:t>
        </w:r>
      </w:ins>
      <w:ins w:id="230" w:date="2015-08-19T09:59:00Z" w:author="rag237">
        <w:r>
          <w:rPr>
            <w:rFonts w:ascii="Arial"/>
            <w:color w:val="365f91"/>
            <w:sz w:val="22"/>
            <w:szCs w:val="22"/>
            <w:u w:color="365f91"/>
            <w:shd w:val="clear" w:color="auto" w:fill="ffffff"/>
            <w:rtl w:val="0"/>
          </w:rPr>
          <w:t xml:space="preserve">.   </w:t>
        </w:r>
      </w:ins>
      <w:ins w:id="231" w:date="2015-08-19T09:58:00Z" w:author="rag237">
        <w:r>
          <w:rPr>
            <w:rFonts w:ascii="Arial"/>
            <w:color w:val="365f91"/>
            <w:sz w:val="22"/>
            <w:szCs w:val="22"/>
            <w:u w:color="365f91"/>
            <w:shd w:val="clear" w:color="auto" w:fill="ffffff"/>
            <w:rtl w:val="0"/>
          </w:rPr>
          <w:t xml:space="preserve"> </w:t>
        </w:r>
      </w:ins>
      <w:ins w:id="232" w:date="2015-08-04T22:38:00Z" w:author="Jonathan Butcher">
        <w:del w:id="233" w:date="2015-08-19T09:57:00Z" w:author="rag237">
          <w:r>
            <w:rPr>
              <w:rFonts w:ascii="Arial"/>
              <w:color w:val="365f91"/>
              <w:sz w:val="22"/>
              <w:szCs w:val="22"/>
              <w:u w:color="365f91"/>
              <w:shd w:val="clear" w:color="auto" w:fill="ffffff"/>
              <w:rtl w:val="0"/>
            </w:rPr>
            <w:delText xml:space="preserve"> </w:delText>
          </w:r>
        </w:del>
      </w:ins>
    </w:p>
    <w:p>
      <w:pPr>
        <w:pStyle w:val="Body"/>
        <w:shd w:val="clear" w:color="auto" w:fill="ffffff"/>
        <w:spacing w:before="100" w:after="100" w:line="240" w:lineRule="auto"/>
        <w:jc w:val="both"/>
        <w:outlineLvl w:val="0"/>
        <w:rPr>
          <w:ins w:id="234" w:date="2015-08-04T21:28:00Z" w:author="Jonathan Butcher"/>
          <w:rFonts w:ascii="Arial" w:cs="Arial" w:hAnsi="Arial" w:eastAsia="Arial"/>
          <w:color w:val="365f91"/>
          <w:sz w:val="22"/>
          <w:szCs w:val="22"/>
          <w:u w:color="365f91"/>
          <w:shd w:val="clear" w:color="auto" w:fill="ffffff"/>
        </w:rPr>
      </w:pPr>
      <w:ins w:id="235" w:date="2015-08-04T22:43:00Z" w:author="Jonathan Butcher">
        <w:r>
          <w:rPr>
            <w:rFonts w:ascii="Arial"/>
            <w:color w:val="365f91"/>
            <w:sz w:val="22"/>
            <w:szCs w:val="22"/>
            <w:u w:color="365f91"/>
            <w:shd w:val="clear" w:color="auto" w:fill="ffffff"/>
            <w:rtl w:val="0"/>
            <w:lang w:val="en-US"/>
          </w:rPr>
          <w:t>To clarify</w:t>
        </w:r>
      </w:ins>
      <w:ins w:id="236" w:date="2015-08-17T12:07:00Z" w:author="rag237">
        <w:r>
          <w:rPr>
            <w:rFonts w:ascii="Arial"/>
            <w:color w:val="365f91"/>
            <w:sz w:val="22"/>
            <w:szCs w:val="22"/>
            <w:u w:color="365f91"/>
            <w:shd w:val="clear" w:color="auto" w:fill="ffffff"/>
            <w:rtl w:val="0"/>
            <w:lang w:val="en-US"/>
          </w:rPr>
          <w:t>, we have revised figures S9 and 3</w:t>
        </w:r>
      </w:ins>
      <w:ins w:id="237" w:date="2015-08-04T22:43:00Z" w:author="Jonathan Butcher">
        <w:del w:id="238" w:date="2015-08-17T12:06:00Z" w:author="rag237">
          <w:r>
            <w:rPr>
              <w:rFonts w:ascii="Arial"/>
              <w:color w:val="365f91"/>
              <w:sz w:val="22"/>
              <w:szCs w:val="22"/>
              <w:u w:color="365f91"/>
              <w:shd w:val="clear" w:color="auto" w:fill="ffffff"/>
              <w:rtl w:val="0"/>
              <w:lang w:val="en-US"/>
            </w:rPr>
            <w:delText>, we expand the domain for P3 in Figure 3 to include all the similar data.</w:delText>
          </w:r>
        </w:del>
      </w:ins>
      <w:ins w:id="239" w:date="2015-08-04T22:38:00Z" w:author="Jonathan Butcher">
        <w:del w:id="240" w:date="2015-08-17T12:06:00Z" w:author="rag237">
          <w:r>
            <w:rPr>
              <w:rFonts w:ascii="Arial"/>
              <w:color w:val="365f91"/>
              <w:sz w:val="22"/>
              <w:szCs w:val="22"/>
              <w:u w:color="365f91"/>
              <w:shd w:val="clear" w:color="auto" w:fill="ffffff"/>
              <w:rtl w:val="0"/>
            </w:rPr>
            <w:delText xml:space="preserve"> </w:delText>
          </w:r>
        </w:del>
      </w:ins>
      <w:ins w:id="241" w:date="2015-08-17T12:06:00Z" w:author="rag237">
        <w:r>
          <w:rPr>
            <w:rFonts w:ascii="Arial"/>
            <w:color w:val="365f91"/>
            <w:sz w:val="22"/>
            <w:szCs w:val="22"/>
            <w:u w:color="365f91"/>
            <w:shd w:val="clear" w:color="auto" w:fill="ffffff"/>
            <w:rtl w:val="0"/>
          </w:rPr>
          <w:t>:</w:t>
        </w:r>
      </w:ins>
      <w:ins w:id="242" w:date="2015-08-04T21:28:00Z" w:author="Jonathan Butcher">
        <w:r>
          <w:rPr>
            <w:rFonts w:ascii="Arial" w:cs="Arial" w:hAnsi="Arial" w:eastAsia="Arial"/>
            <w:color w:val="365f91"/>
            <w:sz w:val="22"/>
            <w:szCs w:val="22"/>
            <w:u w:color="365f91"/>
            <w:shd w:val="clear" w:color="auto" w:fill="ffffff"/>
          </w:rPr>
          <w:br w:type="textWrapping"/>
        </w:r>
      </w:ins>
      <w:commentRangeStart w:id="243"/>
    </w:p>
    <w:p>
      <w:pPr>
        <w:pStyle w:val="Body"/>
        <w:shd w:val="clear" w:color="auto" w:fill="ffffff"/>
        <w:spacing w:before="100" w:after="100" w:line="240" w:lineRule="auto"/>
        <w:jc w:val="both"/>
        <w:rPr>
          <w:ins w:id="244" w:date="2015-08-04T23:00:00Z" w:author="Jonathan Butcher"/>
          <w:del w:id="245" w:date="2015-08-17T12:03:00Z" w:author="rag237"/>
          <w:rFonts w:ascii="Arial" w:cs="Arial" w:hAnsi="Arial" w:eastAsia="Arial"/>
          <w:color w:val="365f91"/>
          <w:sz w:val="22"/>
          <w:szCs w:val="22"/>
          <w:u w:color="365f91"/>
          <w:shd w:val="clear" w:color="auto" w:fill="ffffff"/>
        </w:rPr>
      </w:pPr>
      <w:del w:id="246" w:date="2015-08-17T12:03:00Z" w:author="rag237">
        <w:r>
          <w:rPr>
            <w:rFonts w:ascii="Arial"/>
            <w:color w:val="365f91"/>
            <w:sz w:val="22"/>
            <w:szCs w:val="22"/>
            <w:u w:color="365f91"/>
            <w:shd w:val="clear" w:color="auto" w:fill="ffffff"/>
            <w:rtl w:val="0"/>
            <w:lang w:val="en-US"/>
          </w:rPr>
          <w:delText>First, in figure S9, we plotted the raw concentration values of ecadherin and vimentin so that the reader could view unbiased and non-normalized values of our plots.  We are not trying to deceive our audience</w:delText>
        </w:r>
      </w:del>
      <w:ins w:id="247" w:date="2015-08-05T06:54:00Z" w:author="Jonathan Butcher">
        <w:del w:id="248" w:date="2015-08-17T12:03:00Z" w:author="rag237">
          <w:r>
            <w:rPr>
              <w:rFonts w:ascii="Arial"/>
              <w:color w:val="365f91"/>
              <w:sz w:val="22"/>
              <w:szCs w:val="22"/>
              <w:u w:color="365f91"/>
              <w:shd w:val="clear" w:color="auto" w:fill="ffffff"/>
              <w:rtl w:val="0"/>
              <w:lang w:val="en-US"/>
            </w:rPr>
            <w:delText>the readership</w:delText>
          </w:r>
        </w:del>
      </w:ins>
      <w:del w:id="249" w:date="2015-08-17T12:03:00Z" w:author="rag237">
        <w:r>
          <w:rPr>
            <w:rFonts w:ascii="Arial"/>
            <w:color w:val="365f91"/>
            <w:sz w:val="22"/>
            <w:szCs w:val="22"/>
            <w:u w:color="365f91"/>
            <w:shd w:val="clear" w:color="auto" w:fill="ffffff"/>
            <w:rtl w:val="0"/>
            <w:lang w:val="en-US"/>
          </w:rPr>
          <w:delText xml:space="preserve"> by creating a pseudo normalization scheme.  We believe </w:delText>
        </w:r>
      </w:del>
      <w:ins w:id="250" w:date="2015-08-04T22:31:00Z" w:author="Jonathan Butcher">
        <w:del w:id="251" w:date="2015-08-17T12:03:00Z" w:author="rag237">
          <w:r>
            <w:rPr>
              <w:rFonts w:ascii="Arial"/>
              <w:color w:val="365f91"/>
              <w:sz w:val="22"/>
              <w:szCs w:val="22"/>
              <w:u w:color="365f91"/>
              <w:shd w:val="clear" w:color="auto" w:fill="ffffff"/>
              <w:rtl w:val="0"/>
            </w:rPr>
            <w:delText xml:space="preserve">are confident </w:delText>
          </w:r>
        </w:del>
      </w:ins>
      <w:del w:id="252" w:date="2015-08-17T12:03:00Z" w:author="rag237">
        <w:r>
          <w:rPr>
            <w:rFonts w:ascii="Arial"/>
            <w:color w:val="365f91"/>
            <w:sz w:val="22"/>
            <w:szCs w:val="22"/>
            <w:u w:color="365f91"/>
            <w:shd w:val="clear" w:color="auto" w:fill="ffffff"/>
            <w:rtl w:val="0"/>
            <w:lang w:val="en-US"/>
          </w:rPr>
          <w:delText>that if any reader or collaborator uses our model to study TGFb</w:delText>
        </w:r>
      </w:del>
      <w:ins w:id="253" w:date="2015-08-05T06:55:00Z" w:author="Jonathan Butcher">
        <w:del w:id="254" w:date="2015-08-17T12:03:00Z" w:author="rag237">
          <w:r>
            <w:rPr>
              <w:rFonts w:ascii="Arial"/>
              <w:color w:val="365f91"/>
              <w:sz w:val="22"/>
              <w:szCs w:val="22"/>
              <w:u w:color="365f91"/>
              <w:shd w:val="clear" w:color="auto" w:fill="ffffff"/>
              <w:rtl w:val="0"/>
            </w:rPr>
            <w:delText>/VEGF</w:delText>
          </w:r>
        </w:del>
      </w:ins>
      <w:del w:id="255" w:date="2015-08-17T12:03:00Z" w:author="rag237">
        <w:r>
          <w:rPr>
            <w:rFonts w:ascii="Arial"/>
            <w:color w:val="365f91"/>
            <w:sz w:val="22"/>
            <w:szCs w:val="22"/>
            <w:u w:color="365f91"/>
            <w:shd w:val="clear" w:color="auto" w:fill="ffffff"/>
            <w:rtl w:val="0"/>
            <w:lang w:val="en-US"/>
          </w:rPr>
          <w:delText xml:space="preserve"> induced </w:delText>
        </w:r>
      </w:del>
      <w:ins w:id="256" w:date="2015-08-05T06:55:00Z" w:author="Jonathan Butcher">
        <w:del w:id="257" w:date="2015-08-17T12:03:00Z" w:author="rag237">
          <w:r>
            <w:rPr>
              <w:rFonts w:ascii="Arial"/>
              <w:color w:val="365f91"/>
              <w:sz w:val="22"/>
              <w:szCs w:val="22"/>
              <w:u w:color="365f91"/>
              <w:shd w:val="clear" w:color="auto" w:fill="ffffff"/>
              <w:rtl w:val="0"/>
              <w:lang w:val="en-US"/>
            </w:rPr>
            <w:delText xml:space="preserve">regulated </w:delText>
          </w:r>
        </w:del>
      </w:ins>
      <w:del w:id="258" w:date="2015-08-17T12:03:00Z" w:author="rag237">
        <w:r>
          <w:rPr>
            <w:rFonts w:ascii="Arial"/>
            <w:color w:val="365f91"/>
            <w:sz w:val="22"/>
            <w:szCs w:val="22"/>
            <w:u w:color="365f91"/>
            <w:shd w:val="clear" w:color="auto" w:fill="ffffff"/>
            <w:rtl w:val="0"/>
            <w:lang w:val="en-US"/>
          </w:rPr>
          <w:delText>EMT, they will expect to get similar results</w:delText>
        </w:r>
      </w:del>
      <w:ins w:id="259" w:date="2015-08-04T22:32:00Z" w:author="Jonathan Butcher">
        <w:del w:id="260" w:date="2015-08-17T12:03:00Z" w:author="rag237">
          <w:r>
            <w:rPr>
              <w:rFonts w:ascii="Arial"/>
              <w:color w:val="365f91"/>
              <w:sz w:val="22"/>
              <w:szCs w:val="22"/>
              <w:u w:color="365f91"/>
              <w:shd w:val="clear" w:color="auto" w:fill="ffffff"/>
              <w:rtl w:val="0"/>
              <w:lang w:val="en-US"/>
            </w:rPr>
            <w:delText xml:space="preserve"> for the same inputs</w:delText>
          </w:r>
        </w:del>
      </w:ins>
      <w:del w:id="261" w:date="2015-08-17T12:03:00Z" w:author="rag237">
        <w:r>
          <w:rPr>
            <w:rFonts w:ascii="Arial"/>
            <w:color w:val="365f91"/>
            <w:sz w:val="22"/>
            <w:szCs w:val="22"/>
            <w:u w:color="365f91"/>
            <w:shd w:val="clear" w:color="auto" w:fill="ffffff"/>
            <w:rtl w:val="0"/>
            <w:lang w:val="en-US"/>
          </w:rPr>
          <w:delText>.  We cannot tell you how many</w:delText>
        </w:r>
      </w:del>
      <w:ins w:id="262" w:date="2015-08-04T22:44:00Z" w:author="Jonathan Butcher">
        <w:del w:id="263" w:date="2015-08-17T12:03:00Z" w:author="rag237">
          <w:r>
            <w:rPr>
              <w:rFonts w:ascii="Arial"/>
              <w:color w:val="365f91"/>
              <w:sz w:val="22"/>
              <w:szCs w:val="22"/>
              <w:u w:color="365f91"/>
              <w:shd w:val="clear" w:color="auto" w:fill="ffffff"/>
              <w:rtl w:val="0"/>
              <w:lang w:val="en-US"/>
            </w:rPr>
            <w:delText>Numerous</w:delText>
          </w:r>
        </w:del>
      </w:ins>
      <w:del w:id="264" w:date="2015-08-17T12:03:00Z" w:author="rag237">
        <w:r>
          <w:rPr>
            <w:rFonts w:ascii="Arial"/>
            <w:color w:val="365f91"/>
            <w:sz w:val="22"/>
            <w:szCs w:val="22"/>
            <w:u w:color="365f91"/>
            <w:shd w:val="clear" w:color="auto" w:fill="ffffff"/>
            <w:rtl w:val="0"/>
            <w:lang w:val="en-US"/>
          </w:rPr>
          <w:delText xml:space="preserve"> times we have tried to </w:delText>
        </w:r>
      </w:del>
      <w:ins w:id="265" w:date="2015-08-04T22:32:00Z" w:author="Jonathan Butcher">
        <w:del w:id="266" w:date="2015-08-17T12:03:00Z" w:author="rag237">
          <w:r>
            <w:rPr>
              <w:rFonts w:ascii="Arial"/>
              <w:color w:val="365f91"/>
              <w:sz w:val="22"/>
              <w:szCs w:val="22"/>
              <w:u w:color="365f91"/>
              <w:shd w:val="clear" w:color="auto" w:fill="ffffff"/>
              <w:rtl w:val="0"/>
            </w:rPr>
            <w:delText xml:space="preserve">utilize </w:delText>
          </w:r>
        </w:del>
      </w:ins>
      <w:del w:id="267" w:date="2015-08-17T12:03:00Z" w:author="rag237">
        <w:r>
          <w:rPr>
            <w:rFonts w:ascii="Arial"/>
            <w:color w:val="365f91"/>
            <w:sz w:val="22"/>
            <w:szCs w:val="22"/>
            <w:u w:color="365f91"/>
            <w:shd w:val="clear" w:color="auto" w:fill="ffffff"/>
            <w:rtl w:val="0"/>
            <w:lang w:val="en-US"/>
          </w:rPr>
          <w:delText xml:space="preserve">previously published </w:delText>
        </w:r>
      </w:del>
      <w:ins w:id="268" w:date="2015-08-04T22:32:00Z" w:author="Jonathan Butcher">
        <w:del w:id="269" w:date="2015-08-17T12:03:00Z" w:author="rag237">
          <w:r>
            <w:rPr>
              <w:rFonts w:ascii="Arial"/>
              <w:color w:val="365f91"/>
              <w:sz w:val="22"/>
              <w:szCs w:val="22"/>
              <w:u w:color="365f91"/>
              <w:shd w:val="clear" w:color="auto" w:fill="ffffff"/>
              <w:rtl w:val="0"/>
              <w:lang w:val="en-US"/>
            </w:rPr>
            <w:delText xml:space="preserve">systems </w:delText>
          </w:r>
        </w:del>
      </w:ins>
      <w:del w:id="270" w:date="2015-08-17T12:03:00Z" w:author="rag237">
        <w:r>
          <w:rPr>
            <w:rFonts w:ascii="Arial"/>
            <w:color w:val="365f91"/>
            <w:sz w:val="22"/>
            <w:szCs w:val="22"/>
            <w:u w:color="365f91"/>
            <w:shd w:val="clear" w:color="auto" w:fill="ffffff"/>
            <w:rtl w:val="0"/>
            <w:lang w:val="da-DK"/>
          </w:rPr>
          <w:delText>models</w:delText>
        </w:r>
      </w:del>
      <w:ins w:id="271" w:date="2015-08-04T22:32:00Z" w:author="Jonathan Butcher">
        <w:del w:id="272" w:date="2015-08-17T12:03:00Z" w:author="rag237">
          <w:r>
            <w:rPr>
              <w:rFonts w:ascii="Arial"/>
              <w:color w:val="365f91"/>
              <w:sz w:val="22"/>
              <w:szCs w:val="22"/>
              <w:u w:color="365f91"/>
              <w:shd w:val="clear" w:color="auto" w:fill="ffffff"/>
              <w:rtl w:val="0"/>
            </w:rPr>
            <w:delText xml:space="preserve"> </w:delText>
          </w:r>
        </w:del>
      </w:ins>
      <w:ins w:id="273" w:date="2015-08-04T22:33:00Z" w:author="Jonathan Butcher">
        <w:del w:id="274" w:date="2015-08-17T12:03:00Z" w:author="rag237">
          <w:r>
            <w:rPr>
              <w:rFonts w:ascii="Arial"/>
              <w:color w:val="365f91"/>
              <w:sz w:val="22"/>
              <w:szCs w:val="22"/>
              <w:u w:color="365f91"/>
              <w:shd w:val="clear" w:color="auto" w:fill="ffffff"/>
              <w:rtl w:val="0"/>
              <w:lang w:val="en-US"/>
            </w:rPr>
            <w:delText xml:space="preserve">of varying sizes </w:delText>
          </w:r>
        </w:del>
      </w:ins>
      <w:ins w:id="275" w:date="2015-08-04T22:32:00Z" w:author="Jonathan Butcher">
        <w:del w:id="276" w:date="2015-08-17T12:03:00Z" w:author="rag237">
          <w:r>
            <w:rPr>
              <w:rFonts w:ascii="Arial"/>
              <w:color w:val="365f91"/>
              <w:sz w:val="22"/>
              <w:szCs w:val="22"/>
              <w:u w:color="365f91"/>
              <w:shd w:val="clear" w:color="auto" w:fill="ffffff"/>
              <w:rtl w:val="0"/>
              <w:lang w:val="en-US"/>
            </w:rPr>
            <w:delText xml:space="preserve">that contained </w:delText>
          </w:r>
        </w:del>
      </w:ins>
      <w:ins w:id="277" w:date="2015-08-04T22:33:00Z" w:author="Jonathan Butcher">
        <w:del w:id="278" w:date="2015-08-17T12:03:00Z" w:author="rag237">
          <w:r>
            <w:rPr>
              <w:rFonts w:ascii="Arial"/>
              <w:color w:val="365f91"/>
              <w:sz w:val="22"/>
              <w:szCs w:val="22"/>
              <w:u w:color="365f91"/>
              <w:shd w:val="clear" w:color="auto" w:fill="ffffff"/>
              <w:rtl w:val="0"/>
              <w:lang w:val="en-US"/>
            </w:rPr>
            <w:delText>poorly or non-articulated normalization or scaling schemes</w:delText>
          </w:r>
        </w:del>
      </w:ins>
      <w:del w:id="279" w:date="2015-08-17T12:03:00Z" w:author="rag237">
        <w:r>
          <w:rPr>
            <w:rFonts w:ascii="Arial"/>
            <w:color w:val="365f91"/>
            <w:sz w:val="22"/>
            <w:szCs w:val="22"/>
            <w:u w:color="365f91"/>
            <w:shd w:val="clear" w:color="auto" w:fill="ffffff"/>
            <w:rtl w:val="0"/>
            <w:lang w:val="en-US"/>
          </w:rPr>
          <w:delText xml:space="preserve"> and because of the abnormal normalization schemes, it has been very difficult to</w:delText>
        </w:r>
      </w:del>
      <w:ins w:id="280" w:date="2015-08-04T22:33:00Z" w:author="Jonathan Butcher">
        <w:del w:id="281" w:date="2015-08-17T12:03:00Z" w:author="rag237">
          <w:r>
            <w:rPr>
              <w:rFonts w:ascii="Arial"/>
              <w:color w:val="365f91"/>
              <w:sz w:val="22"/>
              <w:szCs w:val="22"/>
              <w:u w:color="365f91"/>
              <w:shd w:val="clear" w:color="auto" w:fill="ffffff"/>
              <w:rtl w:val="0"/>
              <w:lang w:val="en-US"/>
            </w:rPr>
            <w:delText>are unable to acquire the same output</w:delText>
          </w:r>
        </w:del>
      </w:ins>
      <w:del w:id="282" w:date="2015-08-17T12:03:00Z" w:author="rag237">
        <w:r>
          <w:rPr>
            <w:rFonts w:ascii="Arial"/>
            <w:color w:val="365f91"/>
            <w:sz w:val="22"/>
            <w:szCs w:val="22"/>
            <w:u w:color="365f91"/>
            <w:shd w:val="clear" w:color="auto" w:fill="ffffff"/>
            <w:rtl w:val="0"/>
            <w:lang w:val="en-US"/>
          </w:rPr>
          <w:delText xml:space="preserve"> decipher the appropriate output.</w:delText>
        </w:r>
      </w:del>
      <w:ins w:id="283" w:date="2015-08-04T22:34:00Z" w:author="Jonathan Butcher">
        <w:del w:id="284" w:date="2015-08-17T12:03:00Z" w:author="rag237">
          <w:r>
            <w:rPr>
              <w:rFonts w:ascii="Arial"/>
              <w:color w:val="365f91"/>
              <w:sz w:val="22"/>
              <w:szCs w:val="22"/>
              <w:u w:color="365f91"/>
              <w:shd w:val="clear" w:color="auto" w:fill="ffffff"/>
              <w:rtl w:val="0"/>
            </w:rPr>
            <w:delText xml:space="preserve"> </w:delText>
          </w:r>
        </w:del>
      </w:ins>
      <w:ins w:id="285" w:date="2015-08-04T22:44:00Z" w:author="Jonathan Butcher">
        <w:del w:id="286" w:date="2015-08-17T12:03:00Z" w:author="rag237">
          <w:r>
            <w:rPr>
              <w:rFonts w:ascii="Arial"/>
              <w:color w:val="365f91"/>
              <w:sz w:val="22"/>
              <w:szCs w:val="22"/>
              <w:u w:color="365f91"/>
              <w:shd w:val="clear" w:color="auto" w:fill="ffffff"/>
              <w:rtl w:val="0"/>
              <w:lang w:val="en-US"/>
            </w:rPr>
            <w:delText>We could have</w:delText>
          </w:r>
        </w:del>
      </w:ins>
      <w:ins w:id="287" w:date="2015-08-05T06:55:00Z" w:author="Jonathan Butcher">
        <w:del w:id="288" w:date="2015-08-17T12:03:00Z" w:author="rag237">
          <w:r>
            <w:rPr>
              <w:rFonts w:ascii="Arial"/>
              <w:color w:val="365f91"/>
              <w:sz w:val="22"/>
              <w:szCs w:val="22"/>
              <w:u w:color="365f91"/>
              <w:shd w:val="clear" w:color="auto" w:fill="ffffff"/>
              <w:rtl w:val="0"/>
              <w:lang w:val="en-US"/>
            </w:rPr>
            <w:delText xml:space="preserve"> also</w:delText>
          </w:r>
        </w:del>
      </w:ins>
      <w:ins w:id="289" w:date="2015-08-04T22:44:00Z" w:author="Jonathan Butcher">
        <w:del w:id="290" w:date="2015-08-17T12:03:00Z" w:author="rag237">
          <w:r>
            <w:rPr>
              <w:rFonts w:ascii="Arial"/>
              <w:color w:val="365f91"/>
              <w:sz w:val="22"/>
              <w:szCs w:val="22"/>
              <w:u w:color="365f91"/>
              <w:shd w:val="clear" w:color="auto" w:fill="ffffff"/>
              <w:rtl w:val="0"/>
              <w:lang w:val="en-US"/>
            </w:rPr>
            <w:delText xml:space="preserve"> easily employed a similar scheme herein, and argue that not having done so apriori has no bearing on the quality of the data or the interpretation.</w:delText>
          </w:r>
        </w:del>
      </w:ins>
      <w:del w:id="291" w:date="2015-08-17T12:03:00Z" w:author="rag237">
        <w:r>
          <w:rPr>
            <w:rFonts w:ascii="Arial"/>
            <w:color w:val="365f91"/>
            <w:sz w:val="22"/>
            <w:szCs w:val="22"/>
            <w:u w:color="365f91"/>
            <w:shd w:val="clear" w:color="auto" w:fill="ffffff"/>
            <w:rtl w:val="0"/>
          </w:rPr>
          <w:delText xml:space="preserve">  </w:delText>
        </w:r>
      </w:del>
      <w:ins w:id="292" w:date="2015-08-04T22:56:00Z" w:author="Jonathan Butcher">
        <w:del w:id="293" w:date="2015-08-17T12:03:00Z" w:author="rag237">
          <w:r>
            <w:rPr>
              <w:rFonts w:ascii="Arial"/>
              <w:color w:val="365f91"/>
              <w:sz w:val="22"/>
              <w:szCs w:val="22"/>
              <w:u w:color="365f91"/>
              <w:shd w:val="clear" w:color="auto" w:fill="ffffff"/>
              <w:rtl w:val="0"/>
              <w:lang w:val="en-US"/>
            </w:rPr>
            <w:delText>Indeed, Reviewer 1 also recognized the significance</w:delText>
          </w:r>
        </w:del>
      </w:ins>
      <w:ins w:id="294" w:date="2015-08-04T22:57:00Z" w:author="Jonathan Butcher">
        <w:del w:id="295" w:date="2015-08-17T12:03:00Z" w:author="rag237">
          <w:r>
            <w:rPr>
              <w:rFonts w:ascii="Arial"/>
              <w:color w:val="365f91"/>
              <w:sz w:val="22"/>
              <w:szCs w:val="22"/>
              <w:u w:color="365f91"/>
              <w:shd w:val="clear" w:color="auto" w:fill="ffffff"/>
              <w:rtl w:val="0"/>
              <w:lang w:val="en-US"/>
            </w:rPr>
            <w:delText xml:space="preserve"> of our modeling strategy and its </w:delText>
          </w:r>
        </w:del>
      </w:ins>
      <w:ins w:id="296" w:date="2015-08-04T22:58:00Z" w:author="Jonathan Butcher">
        <w:del w:id="297" w:date="2015-08-17T12:03:00Z" w:author="rag237">
          <w:r>
            <w:rPr>
              <w:rFonts w:ascii="Arial"/>
              <w:color w:val="365f91"/>
              <w:sz w:val="22"/>
              <w:szCs w:val="22"/>
              <w:u w:color="365f91"/>
              <w:shd w:val="clear" w:color="auto" w:fill="ffffff"/>
              <w:rtl w:val="0"/>
              <w:lang w:val="en-US"/>
            </w:rPr>
            <w:delText xml:space="preserve">particular </w:delText>
          </w:r>
        </w:del>
      </w:ins>
      <w:ins w:id="298" w:date="2015-08-04T22:57:00Z" w:author="Jonathan Butcher">
        <w:del w:id="299" w:date="2015-08-17T12:03:00Z" w:author="rag237">
          <w:r>
            <w:rPr>
              <w:rFonts w:ascii="Arial"/>
              <w:color w:val="365f91"/>
              <w:sz w:val="22"/>
              <w:szCs w:val="22"/>
              <w:u w:color="365f91"/>
              <w:shd w:val="clear" w:color="auto" w:fill="ffffff"/>
              <w:rtl w:val="0"/>
              <w:lang w:val="en-US"/>
            </w:rPr>
            <w:delText>formatting so that others can replicate and use it.</w:delText>
          </w:r>
        </w:del>
      </w:ins>
      <w:ins w:id="300" w:date="2015-08-05T06:56:00Z" w:author="Jonathan Butcher">
        <w:del w:id="301" w:date="2015-08-17T12:03:00Z" w:author="rag237">
          <w:r>
            <w:rPr>
              <w:rFonts w:ascii="Arial"/>
              <w:color w:val="365f91"/>
              <w:sz w:val="22"/>
              <w:szCs w:val="22"/>
              <w:u w:color="365f91"/>
              <w:shd w:val="clear" w:color="auto" w:fill="ffffff"/>
              <w:rtl w:val="0"/>
              <w:lang w:val="en-US"/>
            </w:rPr>
            <w:delText xml:space="preserve"> The other reviewers also had no concerns with this approach or the numbers we are reporting.</w:delText>
          </w:r>
        </w:del>
      </w:ins>
      <w:ins w:id="302" w:date="2015-08-04T22:57:00Z" w:author="Jonathan Butcher">
        <w:del w:id="303" w:date="2015-08-17T12:03:00Z" w:author="rag237">
          <w:r>
            <w:rPr>
              <w:rFonts w:ascii="Arial"/>
              <w:color w:val="365f91"/>
              <w:sz w:val="22"/>
              <w:szCs w:val="22"/>
              <w:u w:color="365f91"/>
              <w:shd w:val="clear" w:color="auto" w:fill="ffffff"/>
              <w:rtl w:val="0"/>
            </w:rPr>
            <w:delText xml:space="preserve"> </w:delText>
          </w:r>
        </w:del>
      </w:ins>
      <w:commentRangeEnd w:id="243"/>
      <w:r>
        <w:commentReference w:id="243"/>
      </w:r>
    </w:p>
    <w:p>
      <w:pPr>
        <w:pStyle w:val="Body"/>
        <w:shd w:val="clear" w:color="auto" w:fill="ffffff"/>
        <w:spacing w:before="100" w:after="100" w:line="240" w:lineRule="auto"/>
        <w:jc w:val="both"/>
        <w:rPr>
          <w:del w:id="304" w:date="2015-08-17T12:03:00Z" w:author="rag237"/>
          <w:rFonts w:ascii="Arial" w:cs="Arial" w:hAnsi="Arial" w:eastAsia="Arial"/>
          <w:color w:val="365f91"/>
          <w:sz w:val="22"/>
          <w:szCs w:val="22"/>
          <w:u w:color="365f91"/>
          <w:shd w:val="clear" w:color="auto" w:fill="ffffff"/>
        </w:rPr>
      </w:pPr>
      <w:ins w:id="305" w:date="2015-08-04T23:00:00Z" w:author="Jonathan Butcher">
        <w:del w:id="306" w:date="2015-08-17T12:03:00Z" w:author="rag237">
          <w:r>
            <w:rPr>
              <w:rFonts w:ascii="Arial"/>
              <w:color w:val="365f91"/>
              <w:sz w:val="22"/>
              <w:szCs w:val="22"/>
              <w:u w:color="365f91"/>
              <w:shd w:val="clear" w:color="auto" w:fill="ffffff"/>
              <w:rtl w:val="0"/>
            </w:rPr>
            <w:delText>--------------------------------------</w:delText>
          </w:r>
        </w:del>
      </w:ins>
      <w:ins w:id="307" w:date="2015-08-05T06:52:00Z" w:author="Jonathan Butcher">
        <w:del w:id="308" w:date="2015-08-17T12:03:00Z" w:author="rag237">
          <w:r>
            <w:rPr>
              <w:rFonts w:ascii="Arial"/>
              <w:color w:val="365f91"/>
              <w:sz w:val="22"/>
              <w:szCs w:val="22"/>
              <w:u w:color="365f91"/>
              <w:shd w:val="clear" w:color="auto" w:fill="ffffff"/>
              <w:rtl w:val="0"/>
              <w:lang w:val="en-US"/>
            </w:rPr>
            <w:delText xml:space="preserve"> Add in the material below?</w:delText>
          </w:r>
        </w:del>
      </w:ins>
    </w:p>
    <w:p>
      <w:pPr>
        <w:pStyle w:val="Body"/>
        <w:shd w:val="clear" w:color="auto" w:fill="ffffff"/>
        <w:spacing w:before="100" w:after="100" w:line="240" w:lineRule="auto"/>
        <w:jc w:val="both"/>
        <w:rPr>
          <w:del w:id="309" w:date="2015-08-17T12:06:00Z" w:author="rag237"/>
          <w:rFonts w:ascii="Arial" w:cs="Arial" w:hAnsi="Arial" w:eastAsia="Arial"/>
          <w:color w:val="365f91"/>
          <w:sz w:val="22"/>
          <w:szCs w:val="22"/>
          <w:u w:color="365f91"/>
          <w:shd w:val="clear" w:color="auto" w:fill="ffffff"/>
        </w:rPr>
      </w:pPr>
      <w:del w:id="310" w:date="2015-08-17T12:06:00Z" w:author="rag237">
        <w:r>
          <w:rPr>
            <w:rFonts w:ascii="Arial"/>
            <w:color w:val="365f91"/>
            <w:sz w:val="22"/>
            <w:szCs w:val="22"/>
            <w:u w:color="365f91"/>
            <w:shd w:val="clear" w:color="auto" w:fill="ffffff"/>
            <w:rtl w:val="0"/>
            <w:lang w:val="en-US"/>
          </w:rPr>
          <w:delText>Second, it may seem in figure S9 that vimentin can range 20 orders of magnitude, but in any realistic biological, and biophysical meaning, is anything less that 10E</w:delText>
        </w:r>
      </w:del>
      <w:del w:id="311" w:date="2015-08-17T12:06:00Z" w:author="rag237">
        <w:r>
          <w:rPr>
            <w:rFonts w:ascii="Arial"/>
            <w:color w:val="365f91"/>
            <w:sz w:val="22"/>
            <w:szCs w:val="22"/>
            <w:u w:color="365f91"/>
            <w:shd w:val="clear" w:color="auto" w:fill="ffffff"/>
            <w:vertAlign w:val="superscript"/>
            <w:rtl w:val="0"/>
          </w:rPr>
          <w:delText>-3</w:delText>
        </w:r>
      </w:del>
      <w:del w:id="312" w:date="2015-08-17T12:06:00Z" w:author="rag237">
        <w:r>
          <w:rPr>
            <w:rFonts w:ascii="Arial"/>
            <w:color w:val="365f91"/>
            <w:sz w:val="22"/>
            <w:szCs w:val="22"/>
            <w:u w:color="365f91"/>
            <w:shd w:val="clear" w:color="auto" w:fill="ffffff"/>
            <w:rtl w:val="0"/>
            <w:lang w:val="en-US"/>
          </w:rPr>
          <w:delText xml:space="preserve"> actually different?  We would argue no, and any interpretation of our results agrees within the manuscript agrees with that statement.  In order to clarify what we mean, we have edited both figure 3 and figure S9 as follows. </w:delText>
        </w:r>
      </w:del>
    </w:p>
    <w:p>
      <w:pPr>
        <w:pStyle w:val="List Paragraph"/>
        <w:numPr>
          <w:ilvl w:val="0"/>
          <w:numId w:val="3"/>
        </w:numPr>
        <w:shd w:val="clear" w:color="auto" w:fill="ffffff"/>
        <w:bidi w:val="0"/>
        <w:spacing w:before="100" w:after="100" w:line="240" w:lineRule="auto"/>
        <w:ind w:left="720" w:right="0" w:hanging="360"/>
        <w:jc w:val="left"/>
        <w:rPr>
          <w:rFonts w:ascii="Arial" w:cs="Arial" w:hAnsi="Arial" w:eastAsia="Arial"/>
          <w:color w:val="365f91"/>
          <w:position w:val="0"/>
          <w:sz w:val="22"/>
          <w:szCs w:val="22"/>
          <w:u w:color="365f91"/>
          <w:shd w:val="clear" w:color="auto" w:fill="ffffff"/>
          <w:rtl w:val="0"/>
        </w:rPr>
      </w:pPr>
      <w:r>
        <w:rPr>
          <w:rFonts w:ascii="Arial"/>
          <w:color w:val="365f91"/>
          <w:sz w:val="22"/>
          <w:szCs w:val="22"/>
          <w:u w:color="365f91"/>
          <w:shd w:val="clear" w:color="auto" w:fill="ffffff"/>
          <w:rtl w:val="0"/>
          <w:lang w:val="en-US"/>
        </w:rPr>
        <w:t xml:space="preserve">Figure S9 </w:t>
      </w:r>
      <w:r>
        <w:rPr>
          <w:rFonts w:hAnsi="Arial" w:hint="default"/>
          <w:color w:val="365f91"/>
          <w:sz w:val="22"/>
          <w:szCs w:val="22"/>
          <w:u w:color="365f91"/>
          <w:shd w:val="clear" w:color="auto" w:fill="ffffff"/>
          <w:rtl w:val="0"/>
          <w:lang w:val="en-US"/>
        </w:rPr>
        <w:t xml:space="preserve">– </w:t>
      </w:r>
      <w:r>
        <w:rPr>
          <w:rFonts w:ascii="Arial"/>
          <w:color w:val="365f91"/>
          <w:sz w:val="22"/>
          <w:szCs w:val="22"/>
          <w:u w:color="365f91"/>
          <w:shd w:val="clear" w:color="auto" w:fill="ffffff"/>
          <w:rtl w:val="0"/>
          <w:lang w:val="en-US"/>
        </w:rPr>
        <w:t>We have shaded the areas which are not biological relevant and moved the origin accordingly (anything less than 10E-3).  This should help the readers focus only on the relevant data points.</w:t>
      </w:r>
    </w:p>
    <w:p>
      <w:pPr>
        <w:pStyle w:val="List Paragraph"/>
        <w:shd w:val="clear" w:color="auto" w:fill="ffffff"/>
        <w:spacing w:before="100" w:after="100" w:line="240" w:lineRule="auto"/>
        <w:rPr>
          <w:rFonts w:ascii="Arial" w:cs="Arial" w:hAnsi="Arial" w:eastAsia="Arial"/>
          <w:color w:val="365f91"/>
          <w:sz w:val="22"/>
          <w:szCs w:val="22"/>
          <w:u w:color="365f91"/>
          <w:shd w:val="clear" w:color="auto" w:fill="ffffff"/>
        </w:rPr>
      </w:pPr>
    </w:p>
    <w:p>
      <w:pPr>
        <w:pStyle w:val="List Paragraph"/>
        <w:numPr>
          <w:ilvl w:val="0"/>
          <w:numId w:val="3"/>
        </w:numPr>
        <w:shd w:val="clear" w:color="auto" w:fill="ffffff"/>
        <w:bidi w:val="0"/>
        <w:spacing w:before="100" w:after="100" w:line="240" w:lineRule="auto"/>
        <w:ind w:left="720" w:right="0" w:hanging="360"/>
        <w:jc w:val="left"/>
        <w:rPr>
          <w:ins w:id="313" w:date="2015-08-05T07:14:00Z" w:author="Jonathan Butcher"/>
          <w:rFonts w:ascii="Arial" w:cs="Arial" w:hAnsi="Arial" w:eastAsia="Arial"/>
          <w:color w:val="365f91"/>
          <w:position w:val="0"/>
          <w:u w:color="365f91"/>
          <w:shd w:val="clear" w:color="auto" w:fill="ffffff"/>
          <w:rtl w:val="0"/>
        </w:rPr>
      </w:pPr>
      <w:r>
        <w:rPr>
          <w:rFonts w:ascii="Arial"/>
          <w:color w:val="365f91"/>
          <w:sz w:val="22"/>
          <w:szCs w:val="22"/>
          <w:u w:color="365f91"/>
          <w:shd w:val="clear" w:color="auto" w:fill="ffffff"/>
          <w:rtl w:val="0"/>
          <w:lang w:val="en-US"/>
        </w:rPr>
        <w:t xml:space="preserve">Figure 3 </w:t>
      </w:r>
      <w:r>
        <w:rPr>
          <w:rFonts w:hAnsi="Arial" w:hint="default"/>
          <w:color w:val="365f91"/>
          <w:sz w:val="22"/>
          <w:szCs w:val="22"/>
          <w:u w:color="365f91"/>
          <w:shd w:val="clear" w:color="auto" w:fill="ffffff"/>
          <w:rtl w:val="0"/>
          <w:lang w:val="en-US"/>
        </w:rPr>
        <w:t xml:space="preserve">– </w:t>
      </w:r>
      <w:r>
        <w:rPr>
          <w:rFonts w:ascii="Arial"/>
          <w:color w:val="365f91"/>
          <w:sz w:val="22"/>
          <w:szCs w:val="22"/>
          <w:u w:color="365f91"/>
          <w:shd w:val="clear" w:color="auto" w:fill="ffffff"/>
          <w:rtl w:val="0"/>
          <w:lang w:val="en-US"/>
        </w:rPr>
        <w:t>Region P3 now includes all values from 10E</w:t>
      </w:r>
      <w:r>
        <w:rPr>
          <w:rFonts w:ascii="Arial"/>
          <w:color w:val="365f91"/>
          <w:sz w:val="22"/>
          <w:szCs w:val="22"/>
          <w:u w:color="365f91"/>
          <w:shd w:val="clear" w:color="auto" w:fill="ffffff"/>
          <w:vertAlign w:val="superscript"/>
          <w:rtl w:val="0"/>
          <w:lang w:val="en-US"/>
        </w:rPr>
        <w:t>-3</w:t>
      </w:r>
      <w:r>
        <w:rPr>
          <w:rFonts w:ascii="Arial"/>
          <w:color w:val="365f91"/>
          <w:sz w:val="22"/>
          <w:szCs w:val="22"/>
          <w:u w:color="365f91"/>
          <w:shd w:val="clear" w:color="auto" w:fill="ffffff"/>
          <w:rtl w:val="0"/>
          <w:lang w:val="en-US"/>
        </w:rPr>
        <w:t xml:space="preserve"> to 10E</w:t>
      </w:r>
      <w:r>
        <w:rPr>
          <w:rFonts w:ascii="Arial"/>
          <w:color w:val="365f91"/>
          <w:sz w:val="22"/>
          <w:szCs w:val="22"/>
          <w:u w:color="365f91"/>
          <w:shd w:val="clear" w:color="auto" w:fill="ffffff"/>
          <w:vertAlign w:val="superscript"/>
          <w:rtl w:val="0"/>
          <w:lang w:val="en-US"/>
        </w:rPr>
        <w:t>-15.</w:t>
      </w:r>
      <w:r>
        <w:rPr>
          <w:rFonts w:ascii="Arial"/>
          <w:color w:val="365f91"/>
          <w:sz w:val="22"/>
          <w:szCs w:val="22"/>
          <w:u w:color="365f91"/>
          <w:shd w:val="clear" w:color="auto" w:fill="ffffff"/>
          <w:rtl w:val="0"/>
          <w:lang w:val="en-US"/>
        </w:rPr>
        <w:t xml:space="preserve">  Because these values are </w:t>
      </w:r>
      <w:r>
        <w:rPr>
          <w:rFonts w:hAnsi="Arial" w:hint="default"/>
          <w:color w:val="365f91"/>
          <w:sz w:val="22"/>
          <w:szCs w:val="22"/>
          <w:u w:color="365f91"/>
          <w:shd w:val="clear" w:color="auto" w:fill="ffffff"/>
          <w:rtl w:val="0"/>
          <w:lang w:val="en-US"/>
        </w:rPr>
        <w:t>“</w:t>
      </w:r>
      <w:r>
        <w:rPr>
          <w:rFonts w:ascii="Arial"/>
          <w:color w:val="365f91"/>
          <w:sz w:val="22"/>
          <w:szCs w:val="22"/>
          <w:u w:color="365f91"/>
          <w:shd w:val="clear" w:color="auto" w:fill="ffffff"/>
          <w:rtl w:val="0"/>
          <w:lang w:val="en-US"/>
        </w:rPr>
        <w:t>biological zero</w:t>
      </w:r>
      <w:r>
        <w:rPr>
          <w:rFonts w:hAnsi="Arial" w:hint="default"/>
          <w:color w:val="365f91"/>
          <w:sz w:val="22"/>
          <w:szCs w:val="22"/>
          <w:u w:color="365f91"/>
          <w:shd w:val="clear" w:color="auto" w:fill="ffffff"/>
          <w:rtl w:val="0"/>
          <w:lang w:val="en-US"/>
        </w:rPr>
        <w:t xml:space="preserve">” </w:t>
      </w:r>
      <w:r>
        <w:rPr>
          <w:rFonts w:ascii="Arial"/>
          <w:color w:val="365f91"/>
          <w:sz w:val="22"/>
          <w:szCs w:val="22"/>
          <w:u w:color="365f91"/>
          <w:shd w:val="clear" w:color="auto" w:fill="ffffff"/>
          <w:rtl w:val="0"/>
          <w:lang w:val="en-US"/>
        </w:rPr>
        <w:t>all dots within this range behave the same (no response to stimuli).  All other regions remain the same.</w:t>
      </w:r>
    </w:p>
    <w:p>
      <w:pPr>
        <w:pStyle w:val="List Paragraph"/>
        <w:shd w:val="clear" w:color="auto" w:fill="ffffff"/>
        <w:spacing w:before="100" w:after="100" w:line="240" w:lineRule="auto"/>
        <w:rPr>
          <w:del w:id="314" w:date="2015-08-17T12:03:00Z" w:author="rag237"/>
          <w:rFonts w:ascii="Arial" w:cs="Arial" w:hAnsi="Arial" w:eastAsia="Arial"/>
          <w:color w:val="365f91"/>
          <w:sz w:val="22"/>
          <w:szCs w:val="22"/>
          <w:u w:color="365f91"/>
          <w:shd w:val="clear" w:color="auto" w:fill="ffffff"/>
        </w:rPr>
      </w:pPr>
      <w:ins w:id="315" w:date="2015-08-05T07:14:00Z" w:author="Jonathan Butcher">
        <w:del w:id="316" w:date="2015-08-17T12:03:00Z" w:author="rag237">
          <w:r>
            <w:rPr>
              <w:rFonts w:ascii="Arial"/>
              <w:color w:val="365f91"/>
              <w:sz w:val="22"/>
              <w:szCs w:val="22"/>
              <w:u w:color="365f91"/>
              <w:shd w:val="clear" w:color="auto" w:fill="ffffff"/>
              <w:rtl w:val="0"/>
              <w:lang w:val="en-US"/>
            </w:rPr>
            <w:delText xml:space="preserve">I think in both these cases above, we should indicate a thin dashed line to denote the zero threshold of expression, but my thought with what you did do reduced the visual possibility of expression less than 1. BTW, does expression less </w:delText>
          </w:r>
        </w:del>
      </w:ins>
      <w:ins w:id="317" w:date="2015-08-05T07:16:00Z" w:author="Jonathan Butcher">
        <w:del w:id="318" w:date="2015-08-17T12:03:00Z" w:author="rag237">
          <w:r>
            <w:rPr>
              <w:rFonts w:ascii="Arial"/>
              <w:color w:val="365f91"/>
              <w:sz w:val="22"/>
              <w:szCs w:val="22"/>
              <w:u w:color="365f91"/>
              <w:shd w:val="clear" w:color="auto" w:fill="ffffff"/>
              <w:rtl w:val="0"/>
              <w:lang w:val="en-US"/>
            </w:rPr>
            <w:delText>than</w:delText>
          </w:r>
        </w:del>
      </w:ins>
      <w:ins w:id="319" w:date="2015-08-05T07:14:00Z" w:author="Jonathan Butcher">
        <w:del w:id="320" w:date="2015-08-17T12:03:00Z" w:author="rag237">
          <w:r>
            <w:rPr>
              <w:rFonts w:ascii="Arial"/>
              <w:color w:val="365f91"/>
              <w:sz w:val="22"/>
              <w:szCs w:val="22"/>
              <w:u w:color="365f91"/>
              <w:shd w:val="clear" w:color="auto" w:fill="ffffff"/>
              <w:rtl w:val="0"/>
              <w:lang w:val="en-US"/>
            </w:rPr>
            <w:delText xml:space="preserve"> </w:delText>
          </w:r>
        </w:del>
      </w:ins>
      <w:ins w:id="321" w:date="2015-08-05T07:16:00Z" w:author="Jonathan Butcher">
        <w:del w:id="322" w:date="2015-08-17T12:03:00Z" w:author="rag237">
          <w:r>
            <w:rPr>
              <w:rFonts w:ascii="Arial"/>
              <w:color w:val="365f91"/>
              <w:sz w:val="22"/>
              <w:szCs w:val="22"/>
              <w:u w:color="365f91"/>
              <w:shd w:val="clear" w:color="auto" w:fill="ffffff"/>
              <w:rtl w:val="0"/>
              <w:lang w:val="en-US"/>
            </w:rPr>
            <w:delText xml:space="preserve">1 = downregulation? So perhaps a dashed line at 10^-3 </w:delText>
          </w:r>
        </w:del>
      </w:ins>
      <w:ins w:id="323" w:date="2015-08-05T07:17:00Z" w:author="Jonathan Butcher">
        <w:del w:id="324" w:date="2015-08-17T12:03:00Z" w:author="rag237">
          <w:r>
            <w:rPr>
              <w:rFonts w:ascii="Arial"/>
              <w:color w:val="365f91"/>
              <w:sz w:val="22"/>
              <w:szCs w:val="22"/>
              <w:u w:color="365f91"/>
              <w:shd w:val="clear" w:color="auto" w:fill="ffffff"/>
              <w:rtl w:val="0"/>
              <w:lang w:val="en-US"/>
            </w:rPr>
            <w:delText xml:space="preserve">and shading beyond, </w:delText>
          </w:r>
        </w:del>
      </w:ins>
      <w:ins w:id="325" w:date="2015-08-05T07:16:00Z" w:author="Jonathan Butcher">
        <w:del w:id="326" w:date="2015-08-17T12:03:00Z" w:author="rag237">
          <w:r>
            <w:rPr>
              <w:rFonts w:ascii="Arial"/>
              <w:color w:val="365f91"/>
              <w:sz w:val="22"/>
              <w:szCs w:val="22"/>
              <w:u w:color="365f91"/>
              <w:shd w:val="clear" w:color="auto" w:fill="ffffff"/>
              <w:rtl w:val="0"/>
              <w:lang w:val="en-US"/>
            </w:rPr>
            <w:delText>but keep the thicker solid line at 1.0?</w:delText>
          </w:r>
        </w:del>
      </w:ins>
      <w:del w:id="327" w:date="2015-08-17T12:03:00Z" w:author="rag237">
        <w:r>
          <w:rPr>
            <w:rFonts w:ascii="Arial" w:cs="Arial" w:hAnsi="Arial" w:eastAsia="Arial"/>
            <w:color w:val="365f91"/>
            <w:sz w:val="22"/>
            <w:szCs w:val="22"/>
            <w:u w:color="365f91"/>
            <w:shd w:val="clear" w:color="auto" w:fill="ffffff"/>
          </w:rPr>
          <w:br w:type="textWrapping"/>
        </w:r>
      </w:del>
      <w:commentRangeStart w:id="328"/>
    </w:p>
    <w:p>
      <w:pPr>
        <w:pStyle w:val="Body"/>
        <w:shd w:val="clear" w:color="auto" w:fill="ffffff"/>
        <w:spacing w:before="100" w:after="100" w:line="240" w:lineRule="auto"/>
        <w:jc w:val="both"/>
        <w:rPr>
          <w:del w:id="329" w:date="2015-08-17T12:03:00Z" w:author="rag237"/>
          <w:rFonts w:ascii="Arial" w:cs="Arial" w:hAnsi="Arial" w:eastAsia="Arial"/>
          <w:color w:val="365f91"/>
          <w:sz w:val="22"/>
          <w:szCs w:val="22"/>
          <w:u w:color="365f91"/>
          <w:shd w:val="clear" w:color="auto" w:fill="ffffff"/>
        </w:rPr>
      </w:pPr>
      <w:del w:id="330" w:date="2015-08-17T12:03:00Z" w:author="rag237">
        <w:r>
          <w:rPr>
            <w:rFonts w:ascii="Arial"/>
            <w:color w:val="365f91"/>
            <w:sz w:val="22"/>
            <w:szCs w:val="22"/>
            <w:u w:color="365f91"/>
            <w:shd w:val="clear" w:color="auto" w:fill="ffffff"/>
            <w:rtl w:val="0"/>
            <w:lang w:val="en-US"/>
          </w:rPr>
          <w:delText xml:space="preserve">Third, we believe that our flow </w:delText>
        </w:r>
      </w:del>
      <w:ins w:id="331" w:date="2015-08-05T07:17:00Z" w:author="Jonathan Butcher">
        <w:del w:id="332" w:date="2015-08-17T12:03:00Z" w:author="rag237">
          <w:r>
            <w:rPr>
              <w:rFonts w:ascii="Arial"/>
              <w:color w:val="365f91"/>
              <w:sz w:val="22"/>
              <w:szCs w:val="22"/>
              <w:u w:color="365f91"/>
              <w:shd w:val="clear" w:color="auto" w:fill="ffffff"/>
              <w:rtl w:val="0"/>
              <w:lang w:val="en-US"/>
            </w:rPr>
            <w:delText xml:space="preserve">cytometry </w:delText>
          </w:r>
        </w:del>
      </w:ins>
      <w:del w:id="333" w:date="2015-08-17T12:03:00Z" w:author="rag237">
        <w:r>
          <w:rPr>
            <w:rFonts w:ascii="Arial"/>
            <w:color w:val="365f91"/>
            <w:sz w:val="22"/>
            <w:szCs w:val="22"/>
            <w:u w:color="365f91"/>
            <w:shd w:val="clear" w:color="auto" w:fill="ffffff"/>
            <w:rtl w:val="0"/>
            <w:lang w:val="en-US"/>
          </w:rPr>
          <w:delText xml:space="preserve">data actually supports our case because it can track expression in individual cells. If we had 1 million cells to scan, we technically have 6 orders of possible expression in the population (from 0 to all cells express), or 9 orders with a billion cells. Furthermore, the numerical effects of absolute zero are such that log scales are employed that have 10^-x to approach zero. We do not consider "negative" expression values, as we and the editor rightly agree wouldn't make sense, but fractional expression </w:delText>
        </w:r>
      </w:del>
      <w:del w:id="334" w:date="2015-08-17T12:03:00Z" w:author="rag237">
        <w:r>
          <w:rPr>
            <w:rFonts w:ascii="Arial"/>
            <w:b w:val="1"/>
            <w:bCs w:val="1"/>
            <w:color w:val="365f91"/>
            <w:sz w:val="22"/>
            <w:szCs w:val="22"/>
            <w:u w:color="365f91"/>
            <w:shd w:val="clear" w:color="auto" w:fill="ffffff"/>
            <w:rtl w:val="0"/>
          </w:rPr>
          <w:delText>(0&lt;x&lt;10E</w:delText>
        </w:r>
      </w:del>
      <w:del w:id="335" w:date="2015-08-17T12:03:00Z" w:author="rag237">
        <w:r>
          <w:rPr>
            <w:rFonts w:ascii="Arial"/>
            <w:b w:val="1"/>
            <w:bCs w:val="1"/>
            <w:color w:val="365f91"/>
            <w:sz w:val="22"/>
            <w:szCs w:val="22"/>
            <w:u w:color="365f91"/>
            <w:shd w:val="clear" w:color="auto" w:fill="ffffff"/>
            <w:vertAlign w:val="superscript"/>
            <w:rtl w:val="0"/>
          </w:rPr>
          <w:delText>6</w:delText>
        </w:r>
      </w:del>
      <w:del w:id="336" w:date="2015-08-17T12:03:00Z" w:author="rag237">
        <w:r>
          <w:rPr>
            <w:rFonts w:ascii="Arial"/>
            <w:b w:val="1"/>
            <w:bCs w:val="1"/>
            <w:color w:val="365f91"/>
            <w:sz w:val="22"/>
            <w:szCs w:val="22"/>
            <w:u w:color="365f91"/>
            <w:shd w:val="clear" w:color="auto" w:fill="ffffff"/>
            <w:rtl w:val="0"/>
            <w:lang w:val="en-US"/>
          </w:rPr>
          <w:delText>) is computationally reasonable</w:delText>
        </w:r>
      </w:del>
      <w:del w:id="337" w:date="2015-08-17T12:03:00Z" w:author="rag237">
        <w:r>
          <w:rPr>
            <w:rFonts w:ascii="Arial"/>
            <w:color w:val="365f91"/>
            <w:sz w:val="22"/>
            <w:szCs w:val="22"/>
            <w:u w:color="365f91"/>
            <w:shd w:val="clear" w:color="auto" w:fill="ffffff"/>
            <w:rtl w:val="0"/>
            <w:lang w:val="en-US"/>
          </w:rPr>
          <w:delText>.  As a group who performs flow cytometry regularly</w:delText>
        </w:r>
      </w:del>
      <w:ins w:id="338" w:date="2015-08-05T07:18:00Z" w:author="Jonathan Butcher">
        <w:del w:id="339" w:date="2015-08-17T12:03:00Z" w:author="rag237">
          <w:r>
            <w:rPr>
              <w:rFonts w:ascii="Arial"/>
              <w:color w:val="365f91"/>
              <w:sz w:val="22"/>
              <w:szCs w:val="22"/>
              <w:u w:color="365f91"/>
              <w:shd w:val="clear" w:color="auto" w:fill="ffffff"/>
              <w:rtl w:val="0"/>
              <w:lang w:val="fr-FR"/>
            </w:rPr>
            <w:delText xml:space="preserve"> (*Citations*)</w:delText>
          </w:r>
        </w:del>
      </w:ins>
      <w:del w:id="340" w:date="2015-08-17T12:03:00Z" w:author="rag237">
        <w:r>
          <w:rPr>
            <w:rFonts w:ascii="Arial"/>
            <w:color w:val="365f91"/>
            <w:sz w:val="22"/>
            <w:szCs w:val="22"/>
            <w:u w:color="365f91"/>
            <w:shd w:val="clear" w:color="auto" w:fill="ffffff"/>
            <w:rtl w:val="0"/>
            <w:lang w:val="en-US"/>
          </w:rPr>
          <w:delText>, one could easily find expression well into 10E</w:delText>
        </w:r>
      </w:del>
      <w:del w:id="341" w:date="2015-08-17T12:03:00Z" w:author="rag237">
        <w:r>
          <w:rPr>
            <w:rFonts w:ascii="Arial"/>
            <w:color w:val="365f91"/>
            <w:sz w:val="22"/>
            <w:szCs w:val="22"/>
            <w:u w:color="365f91"/>
            <w:shd w:val="clear" w:color="auto" w:fill="ffffff"/>
            <w:vertAlign w:val="superscript"/>
            <w:rtl w:val="0"/>
          </w:rPr>
          <w:delText>6</w:delText>
        </w:r>
      </w:del>
      <w:del w:id="342" w:date="2015-08-17T12:03:00Z" w:author="rag237">
        <w:r>
          <w:rPr>
            <w:rFonts w:ascii="Arial"/>
            <w:color w:val="365f91"/>
            <w:sz w:val="22"/>
            <w:szCs w:val="22"/>
            <w:u w:color="365f91"/>
            <w:shd w:val="clear" w:color="auto" w:fill="ffffff"/>
            <w:rtl w:val="0"/>
            <w:lang w:val="en-US"/>
          </w:rPr>
          <w:delText xml:space="preserve"> intensity depending on the gating strategy, gain settings, etc.  We therefore believe our plots are biological meaningful, and any interpretation/prediction of the data was used for the relevant regions (not outliers). </w:delText>
        </w:r>
      </w:del>
      <w:commentRangeEnd w:id="328"/>
      <w:r>
        <w:commentReference w:id="328"/>
      </w:r>
    </w:p>
    <w:p>
      <w:pPr>
        <w:pStyle w:val="Body"/>
        <w:shd w:val="clear" w:color="auto" w:fill="ffffff"/>
        <w:spacing w:before="100" w:after="100" w:line="240" w:lineRule="auto"/>
        <w:jc w:val="both"/>
        <w:rPr>
          <w:ins w:id="343" w:date="2015-08-24T14:05:53Z" w:author="Jeffrey Varner"/>
          <w:rFonts w:ascii="Arial" w:cs="Arial" w:hAnsi="Arial" w:eastAsia="Arial"/>
          <w:color w:val="365f91"/>
          <w:sz w:val="22"/>
          <w:szCs w:val="22"/>
          <w:u w:color="365f91"/>
          <w:rtl w:val="0"/>
        </w:rPr>
      </w:pPr>
      <w:del w:id="344" w:date="2015-08-17T12:03:00Z" w:author="rag237">
        <w:r>
          <w:rPr>
            <w:rFonts w:ascii="Arial"/>
            <w:color w:val="365f91"/>
            <w:sz w:val="22"/>
            <w:szCs w:val="22"/>
            <w:u w:color="365f91"/>
            <w:rtl w:val="0"/>
            <w:lang w:val="en-US"/>
          </w:rPr>
          <w:delText>Fourth</w:delText>
        </w:r>
      </w:del>
      <w:ins w:id="345" w:date="2015-08-17T12:07:00Z" w:author="rag237">
        <w:r>
          <w:rPr>
            <w:rFonts w:ascii="Arial"/>
            <w:color w:val="365f91"/>
            <w:sz w:val="22"/>
            <w:szCs w:val="22"/>
            <w:u w:color="365f91"/>
            <w:rtl w:val="0"/>
          </w:rPr>
          <w:t>R</w:t>
        </w:r>
      </w:ins>
      <w:del w:id="346" w:date="2015-08-17T12:07:00Z" w:author="rag237">
        <w:r>
          <w:rPr>
            <w:rFonts w:ascii="Arial"/>
            <w:color w:val="365f91"/>
            <w:sz w:val="22"/>
            <w:szCs w:val="22"/>
            <w:u w:color="365f91"/>
            <w:rtl w:val="0"/>
          </w:rPr>
          <w:delText xml:space="preserve">, </w:delText>
        </w:r>
      </w:del>
      <w:ins w:id="347" w:date="2015-08-05T07:21:00Z" w:author="Jonathan Butcher">
        <w:del w:id="348" w:date="2015-08-17T12:07:00Z" w:author="rag237">
          <w:r>
            <w:rPr>
              <w:rFonts w:ascii="Arial"/>
              <w:color w:val="365f91"/>
              <w:sz w:val="22"/>
              <w:szCs w:val="22"/>
              <w:u w:color="365f91"/>
              <w:rtl w:val="0"/>
            </w:rPr>
            <w:delText>r</w:delText>
          </w:r>
        </w:del>
      </w:ins>
      <w:ins w:id="349" w:date="2015-08-05T07:21:00Z" w:author="Jonathan Butcher">
        <w:r>
          <w:rPr>
            <w:rFonts w:ascii="Arial"/>
            <w:color w:val="365f91"/>
            <w:sz w:val="22"/>
            <w:szCs w:val="22"/>
            <w:u w:color="365f91"/>
            <w:rtl w:val="0"/>
            <w:lang w:val="en-US"/>
          </w:rPr>
          <w:t>obustness analysis is a</w:t>
        </w:r>
      </w:ins>
      <w:ins w:id="350" w:date="2015-08-05T07:21:00Z" w:author="Jonathan Butcher">
        <w:del w:id="351" w:date="2015-08-24T13:59:45Z" w:author="Jeffrey Varner">
          <w:r>
            <w:rPr>
              <w:rFonts w:ascii="Arial"/>
              <w:color w:val="365f91"/>
              <w:sz w:val="22"/>
              <w:szCs w:val="22"/>
              <w:u w:color="365f91"/>
              <w:rtl w:val="0"/>
            </w:rPr>
            <w:delText>n extremely</w:delText>
          </w:r>
        </w:del>
      </w:ins>
      <w:ins w:id="352" w:date="2015-08-05T07:21:00Z" w:author="Jonathan Butcher">
        <w:r>
          <w:rPr>
            <w:rFonts w:ascii="Arial"/>
            <w:color w:val="365f91"/>
            <w:sz w:val="22"/>
            <w:szCs w:val="22"/>
            <w:u w:color="365f91"/>
            <w:rtl w:val="0"/>
            <w:lang w:val="en-US"/>
          </w:rPr>
          <w:t xml:space="preserve"> useful tool to identify </w:t>
        </w:r>
      </w:ins>
      <w:ins w:id="353" w:date="2015-08-24T14:01:00Z" w:author="Jeffrey Varner">
        <w:r>
          <w:rPr>
            <w:rFonts w:ascii="Arial"/>
            <w:color w:val="365f91"/>
            <w:sz w:val="22"/>
            <w:szCs w:val="22"/>
            <w:u w:color="365f91"/>
            <w:rtl w:val="0"/>
            <w:lang w:val="en-US"/>
          </w:rPr>
          <w:t xml:space="preserve">the relative integrated response (area under the curve for the treated case/area under the curve baseline) of parameter sets in the </w:t>
        </w:r>
      </w:ins>
      <w:ins w:id="354" w:date="2015-08-05T07:21:00Z" w:author="Jonathan Butcher">
        <w:r>
          <w:rPr>
            <w:rFonts w:ascii="Arial"/>
            <w:color w:val="365f91"/>
            <w:sz w:val="22"/>
            <w:szCs w:val="22"/>
            <w:u w:color="365f91"/>
            <w:rtl w:val="0"/>
            <w:lang w:val="fr-FR"/>
          </w:rPr>
          <w:t>parameter ensembles</w:t>
        </w:r>
      </w:ins>
      <w:ins w:id="355" w:date="2015-08-24T14:02:01Z" w:author="Jeffrey Varner">
        <w:r>
          <w:rPr>
            <w:rFonts w:ascii="Arial"/>
            <w:color w:val="365f91"/>
            <w:sz w:val="22"/>
            <w:szCs w:val="22"/>
            <w:u w:color="365f91"/>
            <w:rtl w:val="0"/>
            <w:lang w:val="en-US"/>
          </w:rPr>
          <w:t xml:space="preserve">. Robustness coefficients allow us to find parameter sets which: </w:t>
        </w:r>
      </w:ins>
      <w:ins w:id="356" w:date="2015-08-05T07:21:00Z" w:author="Jonathan Butcher">
        <w:del w:id="357" w:date="2015-08-24T14:01:53Z" w:author="Jeffrey Varner">
          <w:r>
            <w:rPr>
              <w:rFonts w:ascii="Arial"/>
              <w:color w:val="365f91"/>
              <w:sz w:val="22"/>
              <w:szCs w:val="22"/>
              <w:u w:color="365f91"/>
              <w:rtl w:val="0"/>
            </w:rPr>
            <w:delText xml:space="preserve"> t</w:delText>
          </w:r>
        </w:del>
      </w:ins>
      <w:ins w:id="358" w:date="2015-08-05T07:21:00Z" w:author="Jonathan Butcher">
        <w:del w:id="359" w:date="2015-08-24T14:01:53Z" w:author="Jeffrey Varner">
          <w:r>
            <w:rPr>
              <w:rFonts w:ascii="Arial"/>
              <w:color w:val="365f91"/>
              <w:sz w:val="22"/>
              <w:szCs w:val="22"/>
              <w:u w:color="365f91"/>
              <w:rtl w:val="0"/>
              <w:lang w:val="en-US"/>
            </w:rPr>
            <w:delText>hat</w:delText>
          </w:r>
        </w:del>
      </w:ins>
      <w:ins w:id="360" w:date="2015-08-05T07:21:00Z" w:author="Jonathan Butcher">
        <w:r>
          <w:rPr>
            <w:rFonts w:ascii="Arial"/>
            <w:color w:val="365f91"/>
            <w:sz w:val="22"/>
            <w:szCs w:val="22"/>
            <w:u w:color="365f91"/>
            <w:rtl w:val="0"/>
            <w:lang w:val="en-US"/>
          </w:rPr>
          <w:t xml:space="preserve"> 1) give the same </w:t>
        </w:r>
      </w:ins>
      <w:ins w:id="361" w:date="2015-08-24T14:02:06Z" w:author="Jeffrey Varner">
        <w:r>
          <w:rPr>
            <w:rFonts w:ascii="Arial"/>
            <w:color w:val="365f91"/>
            <w:sz w:val="22"/>
            <w:szCs w:val="22"/>
            <w:u w:color="365f91"/>
            <w:rtl w:val="0"/>
            <w:lang w:val="en-US"/>
          </w:rPr>
          <w:t xml:space="preserve">qualitative </w:t>
        </w:r>
      </w:ins>
      <w:ins w:id="362" w:date="2015-08-05T07:22:00Z" w:author="Jonathan Butcher">
        <w:r>
          <w:rPr>
            <w:rFonts w:ascii="Arial"/>
            <w:color w:val="365f91"/>
            <w:sz w:val="22"/>
            <w:szCs w:val="22"/>
            <w:u w:color="365f91"/>
            <w:rtl w:val="0"/>
            <w:lang w:val="en-US"/>
          </w:rPr>
          <w:t>outcome of a biological model, 2) can identify</w:t>
        </w:r>
      </w:ins>
      <w:ins w:id="363" w:date="2015-08-05T07:24:00Z" w:author="Jonathan Butcher">
        <w:r>
          <w:rPr>
            <w:rFonts w:ascii="Arial"/>
            <w:color w:val="365f91"/>
            <w:sz w:val="22"/>
            <w:szCs w:val="22"/>
            <w:u w:color="365f91"/>
            <w:rtl w:val="0"/>
            <w:lang w:val="en-US"/>
          </w:rPr>
          <w:t xml:space="preserve"> whether similar or different paths through the biological network</w:t>
        </w:r>
      </w:ins>
      <w:ins w:id="364" w:date="2015-08-05T07:25:00Z" w:author="Jonathan Butcher">
        <w:r>
          <w:rPr>
            <w:rFonts w:ascii="Arial"/>
            <w:color w:val="365f91"/>
            <w:sz w:val="22"/>
            <w:szCs w:val="22"/>
            <w:u w:color="365f91"/>
            <w:rtl w:val="0"/>
            <w:lang w:val="en-US"/>
          </w:rPr>
          <w:t xml:space="preserve">, and 3) can identify critical and </w:t>
        </w:r>
      </w:ins>
      <w:ins w:id="365" w:date="2015-08-05T07:28:00Z" w:author="Jonathan Butcher">
        <w:r>
          <w:rPr>
            <w:rFonts w:ascii="Arial"/>
            <w:color w:val="365f91"/>
            <w:sz w:val="22"/>
            <w:szCs w:val="22"/>
            <w:u w:color="365f91"/>
            <w:rtl w:val="0"/>
          </w:rPr>
          <w:t>dispensable</w:t>
        </w:r>
      </w:ins>
      <w:ins w:id="366" w:date="2015-08-05T07:25:00Z" w:author="Jonathan Butcher">
        <w:r>
          <w:rPr>
            <w:rFonts w:ascii="Arial"/>
            <w:color w:val="365f91"/>
            <w:sz w:val="22"/>
            <w:szCs w:val="22"/>
            <w:u w:color="365f91"/>
            <w:rtl w:val="0"/>
          </w:rPr>
          <w:t xml:space="preserve"> nodes.</w:t>
        </w:r>
      </w:ins>
      <w:ins w:id="367" w:date="2015-08-05T07:24:00Z" w:author="Jonathan Butcher">
        <w:r>
          <w:rPr>
            <w:rFonts w:ascii="Arial"/>
            <w:color w:val="365f91"/>
            <w:sz w:val="22"/>
            <w:szCs w:val="22"/>
            <w:u w:color="365f91"/>
            <w:rtl w:val="0"/>
          </w:rPr>
          <w:t xml:space="preserve"> </w:t>
        </w:r>
      </w:ins>
      <w:ins w:id="368" w:date="2015-08-24T14:05:53Z" w:author="Jeffrey Varner">
        <w:r>
          <w:rPr>
            <w:rFonts w:ascii="Arial"/>
            <w:color w:val="365f91"/>
            <w:sz w:val="22"/>
            <w:szCs w:val="22"/>
            <w:u w:color="365f91"/>
            <w:rtl w:val="0"/>
            <w:lang w:val="en-US"/>
          </w:rPr>
          <w:t xml:space="preserve">Thus, the absolute magnitude of robustness coefficients is not important. Rather, the shift in coefficients gives information about changes in biological function following stimulation. This is similar to sensitivity coefficients, which are widely used in the field (and can vary over many orders of magnitude). </w:t>
        </w:r>
      </w:ins>
    </w:p>
    <w:p>
      <w:pPr>
        <w:pStyle w:val="Body"/>
        <w:shd w:val="clear" w:color="auto" w:fill="ffffff"/>
        <w:spacing w:before="100" w:after="100" w:line="240" w:lineRule="auto"/>
        <w:jc w:val="both"/>
        <w:rPr>
          <w:ins w:id="369" w:date="2015-08-19T10:00:00Z" w:author="rag237"/>
          <w:rFonts w:ascii="Arial" w:cs="Arial" w:hAnsi="Arial" w:eastAsia="Arial"/>
          <w:color w:val="365f91"/>
          <w:u w:color="365f91"/>
          <w:shd w:val="clear" w:color="auto" w:fill="ffffff"/>
        </w:rPr>
      </w:pPr>
      <w:ins w:id="370" w:date="2015-08-05T07:26:00Z" w:author="Jonathan Butcher">
        <w:del w:id="371" w:date="2015-08-24T14:04:44Z" w:author="Jeffrey Varner">
          <w:r>
            <w:rPr>
              <w:rFonts w:ascii="Arial"/>
              <w:color w:val="365f91"/>
              <w:sz w:val="22"/>
              <w:szCs w:val="22"/>
              <w:u w:color="365f91"/>
              <w:rtl w:val="0"/>
            </w:rPr>
            <w:delText>O</w:delText>
          </w:r>
        </w:del>
      </w:ins>
      <w:del w:id="372" w:date="2015-08-05T07:26:00Z" w:author="Jonathan Butcher">
        <w:r>
          <w:rPr>
            <w:rFonts w:ascii="Arial"/>
            <w:color w:val="365f91"/>
            <w:sz w:val="22"/>
            <w:szCs w:val="22"/>
            <w:u w:color="365f91"/>
            <w:shd w:val="clear" w:color="auto" w:fill="ffffff"/>
            <w:rtl w:val="0"/>
          </w:rPr>
          <w:delText>o</w:delText>
        </w:r>
      </w:del>
      <w:del w:id="373" w:date="2015-08-24T14:04:46Z" w:author="Jeffrey Varner">
        <w:r>
          <w:rPr>
            <w:rFonts w:ascii="Arial"/>
            <w:color w:val="365f91"/>
            <w:sz w:val="22"/>
            <w:szCs w:val="22"/>
            <w:u w:color="365f91"/>
            <w:shd w:val="clear" w:color="auto" w:fill="ffffff"/>
            <w:rtl w:val="0"/>
          </w:rPr>
          <w:delText xml:space="preserve">ur </w:delText>
        </w:r>
      </w:del>
      <w:ins w:id="374" w:date="2015-08-24T14:04:46Z" w:author="Jeffrey Varner">
        <w:r>
          <w:rPr>
            <w:rFonts w:ascii="Arial"/>
            <w:color w:val="365f91"/>
            <w:sz w:val="22"/>
            <w:szCs w:val="22"/>
            <w:u w:color="365f91"/>
            <w:shd w:val="clear" w:color="auto" w:fill="ffffff"/>
            <w:rtl w:val="0"/>
            <w:lang w:val="en-US"/>
          </w:rPr>
          <w:t>R</w:t>
        </w:r>
      </w:ins>
      <w:del w:id="375" w:date="2015-08-24T14:04:46Z" w:author="Jeffrey Varner">
        <w:r>
          <w:rPr>
            <w:rFonts w:ascii="Arial"/>
            <w:color w:val="365f91"/>
            <w:sz w:val="22"/>
            <w:szCs w:val="22"/>
            <w:u w:color="365f91"/>
            <w:shd w:val="clear" w:color="auto" w:fill="ffffff"/>
            <w:rtl w:val="0"/>
          </w:rPr>
          <w:delText>r</w:delText>
        </w:r>
      </w:del>
      <w:r>
        <w:rPr>
          <w:rFonts w:ascii="Arial"/>
          <w:color w:val="365f91"/>
          <w:sz w:val="22"/>
          <w:szCs w:val="22"/>
          <w:u w:color="365f91"/>
          <w:shd w:val="clear" w:color="auto" w:fill="ffffff"/>
          <w:rtl w:val="0"/>
        </w:rPr>
        <w:t xml:space="preserve">obustness analysis </w:t>
      </w:r>
      <w:del w:id="376" w:date="2015-08-24T14:04:50Z" w:author="Jeffrey Varner">
        <w:r>
          <w:rPr>
            <w:rFonts w:ascii="Arial"/>
            <w:color w:val="365f91"/>
            <w:sz w:val="22"/>
            <w:szCs w:val="22"/>
            <w:u w:color="365f91"/>
            <w:shd w:val="clear" w:color="auto" w:fill="ffffff"/>
            <w:rtl w:val="0"/>
            <w:lang w:val="en-US"/>
          </w:rPr>
          <w:delText xml:space="preserve">and computational approach </w:delText>
        </w:r>
      </w:del>
      <w:r>
        <w:rPr>
          <w:rFonts w:ascii="Arial"/>
          <w:color w:val="365f91"/>
          <w:sz w:val="22"/>
          <w:szCs w:val="22"/>
          <w:u w:color="365f91"/>
          <w:shd w:val="clear" w:color="auto" w:fill="ffffff"/>
          <w:rtl w:val="0"/>
        </w:rPr>
        <w:t>ha</w:t>
      </w:r>
      <w:ins w:id="377" w:date="2015-08-24T14:04:53Z" w:author="Jeffrey Varner">
        <w:r>
          <w:rPr>
            <w:rFonts w:ascii="Arial"/>
            <w:color w:val="365f91"/>
            <w:sz w:val="22"/>
            <w:szCs w:val="22"/>
            <w:u w:color="365f91"/>
            <w:shd w:val="clear" w:color="auto" w:fill="ffffff"/>
            <w:rtl w:val="0"/>
            <w:lang w:val="en-US"/>
          </w:rPr>
          <w:t>s</w:t>
        </w:r>
      </w:ins>
      <w:del w:id="378" w:date="2015-08-24T14:04:53Z" w:author="Jeffrey Varner">
        <w:r>
          <w:rPr>
            <w:rFonts w:ascii="Arial"/>
            <w:color w:val="365f91"/>
            <w:sz w:val="22"/>
            <w:szCs w:val="22"/>
            <w:u w:color="365f91"/>
            <w:shd w:val="clear" w:color="auto" w:fill="ffffff"/>
            <w:rtl w:val="0"/>
          </w:rPr>
          <w:delText>ve</w:delText>
        </w:r>
      </w:del>
      <w:r>
        <w:rPr>
          <w:rFonts w:ascii="Arial"/>
          <w:color w:val="365f91"/>
          <w:sz w:val="22"/>
          <w:szCs w:val="22"/>
          <w:u w:color="365f91"/>
          <w:shd w:val="clear" w:color="auto" w:fill="ffffff"/>
          <w:rtl w:val="0"/>
          <w:lang w:val="en-US"/>
        </w:rPr>
        <w:t xml:space="preserve"> been previously </w:t>
      </w:r>
      <w:ins w:id="379" w:date="2015-08-24T14:05:00Z" w:author="Jeffrey Varner">
        <w:r>
          <w:rPr>
            <w:rFonts w:ascii="Arial"/>
            <w:color w:val="365f91"/>
            <w:sz w:val="22"/>
            <w:szCs w:val="22"/>
            <w:u w:color="365f91"/>
            <w:shd w:val="clear" w:color="auto" w:fill="ffffff"/>
            <w:rtl w:val="0"/>
            <w:lang w:val="en-US"/>
          </w:rPr>
          <w:t>used</w:t>
        </w:r>
      </w:ins>
      <w:del w:id="380" w:date="2015-08-05T07:28:00Z" w:author="Jonathan Butcher">
        <w:r>
          <w:rPr>
            <w:rFonts w:ascii="Arial"/>
            <w:color w:val="365f91"/>
            <w:sz w:val="22"/>
            <w:szCs w:val="22"/>
            <w:u w:color="365f91"/>
            <w:shd w:val="clear" w:color="auto" w:fill="ffffff"/>
            <w:rtl w:val="0"/>
            <w:lang w:val="en-US"/>
          </w:rPr>
          <w:delText xml:space="preserve">used </w:delText>
        </w:r>
      </w:del>
      <w:ins w:id="381" w:date="2015-08-05T07:28:00Z" w:author="Jonathan Butcher">
        <w:del w:id="382" w:date="2015-08-24T14:04:58Z" w:author="Jeffrey Varner">
          <w:r>
            <w:rPr>
              <w:rFonts w:ascii="Arial"/>
              <w:color w:val="365f91"/>
              <w:sz w:val="22"/>
              <w:szCs w:val="22"/>
              <w:u w:color="365f91"/>
              <w:shd w:val="clear" w:color="auto" w:fill="ffffff"/>
              <w:rtl w:val="0"/>
              <w:lang w:val="en-US"/>
            </w:rPr>
            <w:delText>employed</w:delText>
          </w:r>
        </w:del>
      </w:ins>
      <w:ins w:id="383" w:date="2015-08-05T07:28:00Z" w:author="Jonathan Butcher">
        <w:r>
          <w:rPr>
            <w:rFonts w:ascii="Arial"/>
            <w:color w:val="365f91"/>
            <w:sz w:val="22"/>
            <w:szCs w:val="22"/>
            <w:u w:color="365f91"/>
            <w:shd w:val="clear" w:color="auto" w:fill="ffffff"/>
            <w:rtl w:val="0"/>
          </w:rPr>
          <w:t xml:space="preserve"> </w:t>
        </w:r>
      </w:ins>
      <w:r>
        <w:rPr>
          <w:rFonts w:ascii="Arial"/>
          <w:color w:val="365f91"/>
          <w:sz w:val="22"/>
          <w:szCs w:val="22"/>
          <w:u w:color="365f91"/>
          <w:shd w:val="clear" w:color="auto" w:fill="ffffff"/>
          <w:rtl w:val="0"/>
          <w:lang w:val="en-US"/>
        </w:rPr>
        <w:t xml:space="preserve">in a number of </w:t>
      </w:r>
      <w:ins w:id="384" w:date="2015-08-05T07:28:00Z" w:author="Jonathan Butcher">
        <w:r>
          <w:rPr>
            <w:rFonts w:ascii="Arial"/>
            <w:color w:val="365f91"/>
            <w:sz w:val="22"/>
            <w:szCs w:val="22"/>
            <w:u w:color="365f91"/>
            <w:shd w:val="clear" w:color="auto" w:fill="ffffff"/>
            <w:rtl w:val="0"/>
            <w:lang w:val="en-US"/>
          </w:rPr>
          <w:t xml:space="preserve">published </w:t>
        </w:r>
      </w:ins>
      <w:r>
        <w:rPr>
          <w:rFonts w:ascii="Arial"/>
          <w:color w:val="365f91"/>
          <w:sz w:val="22"/>
          <w:szCs w:val="22"/>
          <w:u w:color="365f91"/>
          <w:shd w:val="clear" w:color="auto" w:fill="ffffff"/>
          <w:rtl w:val="0"/>
          <w:lang w:val="en-US"/>
        </w:rPr>
        <w:t xml:space="preserve">studies to identify biological </w:t>
      </w:r>
      <w:del w:id="385" w:date="2015-08-05T07:26:00Z" w:author="Jonathan Butcher">
        <w:r>
          <w:rPr>
            <w:rFonts w:ascii="Arial"/>
            <w:color w:val="365f91"/>
            <w:sz w:val="22"/>
            <w:szCs w:val="22"/>
            <w:u w:color="365f91"/>
            <w:shd w:val="clear" w:color="auto" w:fill="ffffff"/>
            <w:rtl w:val="0"/>
            <w:lang w:val="fr-FR"/>
          </w:rPr>
          <w:delText xml:space="preserve">relevant </w:delText>
        </w:r>
      </w:del>
      <w:ins w:id="386" w:date="2015-08-05T07:26:00Z" w:author="Jonathan Butcher">
        <w:r>
          <w:rPr>
            <w:rFonts w:ascii="Arial"/>
            <w:color w:val="365f91"/>
            <w:sz w:val="22"/>
            <w:szCs w:val="22"/>
            <w:u w:color="365f91"/>
            <w:shd w:val="clear" w:color="auto" w:fill="ffffff"/>
            <w:rtl w:val="0"/>
            <w:lang w:val="en-US"/>
          </w:rPr>
          <w:t xml:space="preserve">network performance </w:t>
        </w:r>
      </w:ins>
      <w:r>
        <w:rPr>
          <w:rFonts w:ascii="Arial"/>
          <w:color w:val="365f91"/>
          <w:sz w:val="22"/>
          <w:szCs w:val="22"/>
          <w:u w:color="365f91"/>
          <w:shd w:val="clear" w:color="auto" w:fill="ffffff"/>
          <w:rtl w:val="0"/>
        </w:rPr>
        <w:t>information</w:t>
      </w:r>
      <w:ins w:id="387" w:date="2015-08-05T07:26:00Z" w:author="Jonathan Butcher">
        <w:r>
          <w:rPr>
            <w:rFonts w:ascii="Arial"/>
            <w:color w:val="365f91"/>
            <w:sz w:val="22"/>
            <w:szCs w:val="22"/>
            <w:u w:color="365f91"/>
            <w:shd w:val="clear" w:color="auto" w:fill="ffffff"/>
            <w:rtl w:val="0"/>
            <w:lang w:val="en-US"/>
          </w:rPr>
          <w:t xml:space="preserve"> that was inaccessible</w:t>
        </w:r>
      </w:ins>
      <w:ins w:id="388" w:date="2015-08-05T07:27:00Z" w:author="Jonathan Butcher">
        <w:r>
          <w:rPr>
            <w:rFonts w:ascii="Arial"/>
            <w:color w:val="365f91"/>
            <w:sz w:val="22"/>
            <w:szCs w:val="22"/>
            <w:u w:color="365f91"/>
            <w:shd w:val="clear" w:color="auto" w:fill="ffffff"/>
            <w:rtl w:val="0"/>
            <w:lang w:val="en-US"/>
          </w:rPr>
          <w:t xml:space="preserve"> with other approaches</w:t>
        </w:r>
      </w:ins>
      <w:del w:id="389" w:date="2015-08-05T07:27:00Z" w:author="Jonathan Butcher">
        <w:r>
          <w:rPr>
            <w:rFonts w:ascii="Arial"/>
            <w:color w:val="365f91"/>
            <w:sz w:val="22"/>
            <w:szCs w:val="22"/>
            <w:u w:color="365f91"/>
            <w:shd w:val="clear" w:color="auto" w:fill="ffffff"/>
            <w:rtl w:val="0"/>
          </w:rPr>
          <w:delText>.</w:delText>
        </w:r>
      </w:del>
      <w:r>
        <w:rPr>
          <w:rFonts w:ascii="Arial"/>
          <w:color w:val="365f91"/>
          <w:sz w:val="22"/>
          <w:szCs w:val="22"/>
          <w:u w:color="365f91"/>
          <w:rtl w:val="0"/>
          <w:lang w:val="fr-FR"/>
        </w:rPr>
        <w:t xml:space="preserve"> (Lequieu, PLoS Comput Biol. 2011 Nov; 7(11): e1002263</w:t>
      </w:r>
      <w:ins w:id="390" w:date="2015-08-05T07:27:00Z" w:author="Jonathan Butcher">
        <w:r>
          <w:rPr>
            <w:rFonts w:ascii="Arial"/>
            <w:color w:val="365f91"/>
            <w:sz w:val="22"/>
            <w:szCs w:val="22"/>
            <w:u w:color="365f91"/>
            <w:shd w:val="clear" w:color="auto" w:fill="ffffff"/>
            <w:rtl w:val="0"/>
          </w:rPr>
          <w:t>;</w:t>
        </w:r>
      </w:ins>
      <w:del w:id="391" w:date="2015-08-05T07:27:00Z" w:author="Jonathan Butcher">
        <w:r>
          <w:rPr>
            <w:rFonts w:ascii="Arial"/>
            <w:color w:val="365f91"/>
            <w:sz w:val="22"/>
            <w:szCs w:val="22"/>
            <w:u w:color="365f91"/>
            <w:rtl w:val="0"/>
          </w:rPr>
          <w:delText>.</w:delText>
        </w:r>
      </w:del>
      <w:del w:id="392" w:date="2015-08-05T07:27:00Z" w:author="Jonathan Butcher">
        <w:r>
          <w:rPr>
            <w:rFonts w:ascii="Arial"/>
            <w:color w:val="365f91"/>
            <w:sz w:val="22"/>
            <w:szCs w:val="22"/>
            <w:u w:color="365f91"/>
            <w:shd w:val="clear" w:color="auto" w:fill="ffffff"/>
            <w:rtl w:val="0"/>
          </w:rPr>
          <w:delText>)</w:delText>
        </w:r>
      </w:del>
      <w:r>
        <w:rPr>
          <w:rFonts w:ascii="Arial"/>
          <w:color w:val="365f91"/>
          <w:sz w:val="22"/>
          <w:szCs w:val="22"/>
          <w:u w:color="365f91"/>
          <w:shd w:val="clear" w:color="auto" w:fill="ffffff"/>
          <w:rtl w:val="0"/>
        </w:rPr>
        <w:t xml:space="preserve"> </w:t>
      </w:r>
      <w:del w:id="393" w:date="2015-08-05T07:27:00Z" w:author="Jonathan Butcher">
        <w:r>
          <w:rPr>
            <w:rFonts w:ascii="Arial"/>
            <w:color w:val="365f91"/>
            <w:sz w:val="22"/>
            <w:szCs w:val="22"/>
            <w:u w:color="365f91"/>
            <w:shd w:val="clear" w:color="auto" w:fill="ffffff"/>
            <w:rtl w:val="0"/>
          </w:rPr>
          <w:delText>(</w:delText>
        </w:r>
      </w:del>
      <w:r>
        <w:rPr>
          <w:rFonts w:ascii="Arial"/>
          <w:color w:val="365f91"/>
          <w:sz w:val="22"/>
          <w:szCs w:val="22"/>
          <w:u w:color="365f91"/>
          <w:shd w:val="clear" w:color="auto" w:fill="ffffff"/>
          <w:rtl w:val="0"/>
        </w:rPr>
        <w:t>Tasseff, Integr Biol (Camb)</w:t>
      </w:r>
      <w:r>
        <w:rPr>
          <w:rFonts w:hAnsi="Arial" w:hint="default"/>
          <w:color w:val="365f91"/>
          <w:sz w:val="22"/>
          <w:szCs w:val="22"/>
          <w:u w:color="365f91"/>
          <w:shd w:val="clear" w:color="auto" w:fill="ffffff"/>
          <w:rtl w:val="0"/>
          <w:lang w:val="en-US"/>
        </w:rPr>
        <w:t> </w:t>
      </w:r>
      <w:r>
        <w:rPr>
          <w:rFonts w:ascii="Arial"/>
          <w:color w:val="365f91"/>
          <w:sz w:val="22"/>
          <w:szCs w:val="22"/>
          <w:u w:color="365f91"/>
          <w:shd w:val="clear" w:color="auto" w:fill="ffffff"/>
          <w:rtl w:val="0"/>
        </w:rPr>
        <w:t>2011;3:578</w:t>
      </w:r>
      <w:r>
        <w:rPr>
          <w:rFonts w:hAnsi="Arial" w:hint="default"/>
          <w:color w:val="365f91"/>
          <w:sz w:val="22"/>
          <w:szCs w:val="22"/>
          <w:u w:color="365f91"/>
          <w:shd w:val="clear" w:color="auto" w:fill="ffffff"/>
          <w:rtl w:val="0"/>
          <w:lang w:val="en-US"/>
        </w:rPr>
        <w:t>–</w:t>
      </w:r>
      <w:r>
        <w:rPr>
          <w:rFonts w:ascii="Arial"/>
          <w:color w:val="365f91"/>
          <w:sz w:val="22"/>
          <w:szCs w:val="22"/>
          <w:u w:color="365f91"/>
          <w:shd w:val="clear" w:color="auto" w:fill="ffffff"/>
          <w:rtl w:val="0"/>
        </w:rPr>
        <w:t>591</w:t>
      </w:r>
      <w:ins w:id="394" w:date="2015-08-05T07:27:00Z" w:author="Jonathan Butcher">
        <w:r>
          <w:rPr>
            <w:rFonts w:ascii="Arial"/>
            <w:color w:val="365f91"/>
            <w:u w:color="365f91"/>
            <w:shd w:val="clear" w:color="auto" w:fill="ffffff"/>
            <w:rtl w:val="0"/>
          </w:rPr>
          <w:t xml:space="preserve">; </w:t>
        </w:r>
      </w:ins>
      <w:del w:id="395" w:date="2015-08-05T07:27:00Z" w:author="Jonathan Butcher">
        <w:r>
          <w:rPr>
            <w:rFonts w:ascii="Arial"/>
            <w:color w:val="365f91"/>
            <w:sz w:val="22"/>
            <w:szCs w:val="22"/>
            <w:u w:color="365f91"/>
            <w:shd w:val="clear" w:color="auto" w:fill="ffffff"/>
            <w:rtl w:val="0"/>
          </w:rPr>
          <w:delText>) (</w:delText>
        </w:r>
      </w:del>
      <w:r>
        <w:rPr>
          <w:rFonts w:ascii="Arial"/>
          <w:color w:val="365f91"/>
          <w:sz w:val="22"/>
          <w:szCs w:val="22"/>
          <w:u w:color="365f91"/>
          <w:shd w:val="clear" w:color="auto" w:fill="ffffff"/>
          <w:rtl w:val="0"/>
        </w:rPr>
        <w:t xml:space="preserve">Tasseff, PloS One, </w:t>
      </w:r>
      <w:r>
        <w:rPr>
          <w:rFonts w:ascii="Arial"/>
          <w:color w:val="365f91"/>
          <w:sz w:val="22"/>
          <w:szCs w:val="22"/>
          <w:u w:color="365f91"/>
          <w:rtl w:val="0"/>
          <w:lang w:val="fr-FR"/>
        </w:rPr>
        <w:t>DOI: 10.1371/journal.pone.0008864)</w:t>
      </w:r>
      <w:r>
        <w:rPr>
          <w:rFonts w:ascii="Arial"/>
          <w:color w:val="365f91"/>
          <w:sz w:val="22"/>
          <w:szCs w:val="22"/>
          <w:u w:color="365f91"/>
          <w:shd w:val="clear" w:color="auto" w:fill="ffffff"/>
          <w:rtl w:val="0"/>
          <w:lang w:val="en-US"/>
        </w:rPr>
        <w:t>.  Given the fact that robustness is a ratio of integrated concentration curves (comparing stimulated vs. unstimulated conditions), one could expect a wide range of values (similar to what is seen with a sensitivity analysis), especially if the unstimulated conditions are close to zero (&lt;10E-3</w:t>
      </w:r>
      <w:ins w:id="396" w:date="2015-08-19T18:41:00Z" w:author="Russell  Gould">
        <w:r>
          <w:rPr>
            <w:rFonts w:ascii="Arial"/>
            <w:color w:val="365f91"/>
            <w:u w:color="365f91"/>
            <w:shd w:val="clear" w:color="auto" w:fill="ffffff"/>
            <w:rtl w:val="0"/>
            <w:lang w:val="en-US"/>
          </w:rPr>
          <w:t xml:space="preserve"> and dividing by this number</w:t>
        </w:r>
      </w:ins>
      <w:ins w:id="397" w:date="2015-08-19T18:38:00Z" w:author="Russell  Gould">
        <w:r>
          <w:rPr>
            <w:rFonts w:ascii="Arial"/>
            <w:color w:val="365f91"/>
            <w:u w:color="365f91"/>
            <w:shd w:val="clear" w:color="auto" w:fill="ffffff"/>
            <w:rtl w:val="0"/>
          </w:rPr>
          <w:t xml:space="preserve">) </w:t>
        </w:r>
      </w:ins>
      <w:del w:id="398" w:date="2015-08-19T18:38:00Z" w:author="Russell  Gould">
        <w:r>
          <w:rPr>
            <w:rFonts w:ascii="Arial"/>
            <w:color w:val="365f91"/>
            <w:sz w:val="22"/>
            <w:szCs w:val="22"/>
            <w:u w:color="365f91"/>
            <w:shd w:val="clear" w:color="auto" w:fill="ffffff"/>
            <w:rtl w:val="0"/>
          </w:rPr>
          <w:delText xml:space="preserve">- </w:delText>
        </w:r>
      </w:del>
      <w:r>
        <w:rPr>
          <w:rFonts w:ascii="Arial"/>
          <w:color w:val="365f91"/>
          <w:sz w:val="22"/>
          <w:szCs w:val="22"/>
          <w:u w:color="365f91"/>
          <w:shd w:val="clear" w:color="auto" w:fill="ffffff"/>
          <w:rtl w:val="0"/>
        </w:rPr>
        <w:t xml:space="preserve">or </w:t>
      </w:r>
      <w:del w:id="399" w:date="2015-08-19T18:38:00Z" w:author="Russell  Gould">
        <w:r>
          <w:rPr>
            <w:rFonts w:ascii="Arial"/>
            <w:color w:val="365f91"/>
            <w:sz w:val="22"/>
            <w:szCs w:val="22"/>
            <w:u w:color="365f91"/>
            <w:shd w:val="clear" w:color="auto" w:fill="ffffff"/>
            <w:rtl w:val="0"/>
            <w:lang w:val="en-US"/>
          </w:rPr>
          <w:delText>dividing by an extremely low number</w:delText>
        </w:r>
      </w:del>
      <w:ins w:id="400" w:date="2015-08-19T18:38:00Z" w:author="Russell  Gould">
        <w:r>
          <w:rPr>
            <w:rFonts w:ascii="Arial"/>
            <w:color w:val="365f91"/>
            <w:u w:color="365f91"/>
            <w:shd w:val="clear" w:color="auto" w:fill="ffffff"/>
            <w:rtl w:val="0"/>
            <w:lang w:val="en-US"/>
          </w:rPr>
          <w:t>if the concentration values grow exponentially</w:t>
        </w:r>
      </w:ins>
      <w:del w:id="401" w:date="2015-08-19T18:38:00Z" w:author="Russell  Gould">
        <w:r>
          <w:rPr>
            <w:rFonts w:ascii="Arial"/>
            <w:color w:val="365f91"/>
            <w:sz w:val="22"/>
            <w:szCs w:val="22"/>
            <w:u w:color="365f91"/>
            <w:shd w:val="clear" w:color="auto" w:fill="ffffff"/>
            <w:rtl w:val="0"/>
          </w:rPr>
          <w:delText>)</w:delText>
        </w:r>
      </w:del>
      <w:r>
        <w:rPr>
          <w:rFonts w:ascii="Arial"/>
          <w:color w:val="365f91"/>
          <w:sz w:val="22"/>
          <w:szCs w:val="22"/>
          <w:u w:color="365f91"/>
          <w:shd w:val="clear" w:color="auto" w:fill="ffffff"/>
          <w:rtl w:val="0"/>
        </w:rPr>
        <w:t xml:space="preserve">. </w:t>
      </w:r>
      <w:del w:id="402" w:date="2015-08-05T07:31:00Z" w:author="Jonathan Butcher">
        <w:r>
          <w:rPr>
            <w:rFonts w:ascii="Arial"/>
            <w:color w:val="365f91"/>
            <w:sz w:val="22"/>
            <w:szCs w:val="22"/>
            <w:u w:color="365f91"/>
            <w:shd w:val="clear" w:color="auto" w:fill="ffffff"/>
            <w:rtl w:val="0"/>
          </w:rPr>
          <w:delText xml:space="preserve"> </w:delText>
        </w:r>
      </w:del>
      <w:del w:id="403" w:date="2015-08-05T07:29:00Z" w:author="Jonathan Butcher">
        <w:r>
          <w:rPr>
            <w:rFonts w:ascii="Arial"/>
            <w:color w:val="365f91"/>
            <w:sz w:val="22"/>
            <w:szCs w:val="22"/>
            <w:u w:color="365f91"/>
            <w:shd w:val="clear" w:color="auto" w:fill="ffffff"/>
            <w:rtl w:val="0"/>
            <w:lang w:val="en-US"/>
          </w:rPr>
          <w:delText>While the biological meaning of these graphs may be somewhat arbitrary</w:delText>
        </w:r>
      </w:del>
      <w:del w:id="404" w:date="2015-08-05T07:31:00Z" w:author="Jonathan Butcher">
        <w:r>
          <w:rPr>
            <w:rFonts w:ascii="Arial"/>
            <w:color w:val="365f91"/>
            <w:sz w:val="22"/>
            <w:szCs w:val="22"/>
            <w:u w:color="365f91"/>
            <w:shd w:val="clear" w:color="auto" w:fill="ffffff"/>
            <w:rtl w:val="0"/>
          </w:rPr>
          <w:delText xml:space="preserve">, </w:delText>
        </w:r>
      </w:del>
      <w:ins w:id="405" w:date="2015-08-05T07:31:00Z" w:author="Jonathan Butcher">
        <w:r>
          <w:rPr>
            <w:rFonts w:ascii="Arial"/>
            <w:color w:val="365f91"/>
            <w:u w:color="365f91"/>
            <w:shd w:val="clear" w:color="auto" w:fill="ffffff"/>
            <w:rtl w:val="0"/>
          </w:rPr>
          <w:t>T</w:t>
        </w:r>
      </w:ins>
      <w:del w:id="406" w:date="2015-08-05T07:31:00Z" w:author="Jonathan Butcher">
        <w:r>
          <w:rPr>
            <w:rFonts w:ascii="Arial"/>
            <w:color w:val="365f91"/>
            <w:sz w:val="22"/>
            <w:szCs w:val="22"/>
            <w:u w:color="365f91"/>
            <w:shd w:val="clear" w:color="auto" w:fill="ffffff"/>
            <w:rtl w:val="0"/>
          </w:rPr>
          <w:delText>t</w:delText>
        </w:r>
      </w:del>
      <w:r>
        <w:rPr>
          <w:rFonts w:ascii="Arial"/>
          <w:color w:val="365f91"/>
          <w:sz w:val="22"/>
          <w:szCs w:val="22"/>
          <w:u w:color="365f91"/>
          <w:shd w:val="clear" w:color="auto" w:fill="ffffff"/>
          <w:rtl w:val="0"/>
          <w:lang w:val="en-US"/>
        </w:rPr>
        <w:t>his tool has been extremely successful in identifying relevant signaling pathways and critical nodes as previously published.</w:t>
      </w:r>
      <w:ins w:id="407" w:date="2015-08-05T07:31:00Z" w:author="Jonathan Butcher">
        <w:r>
          <w:rPr>
            <w:rFonts w:ascii="Arial"/>
            <w:color w:val="365f91"/>
            <w:u w:color="365f91"/>
            <w:shd w:val="clear" w:color="auto" w:fill="ffffff"/>
            <w:rtl w:val="0"/>
            <w:lang w:val="en-US"/>
          </w:rPr>
          <w:t xml:space="preserve"> As previously mentioned, the scal</w:t>
        </w:r>
      </w:ins>
      <w:ins w:id="408" w:date="2015-08-05T07:32:00Z" w:author="Jonathan Butcher">
        <w:r>
          <w:rPr>
            <w:rFonts w:ascii="Arial"/>
            <w:color w:val="365f91"/>
            <w:u w:color="365f91"/>
            <w:shd w:val="clear" w:color="auto" w:fill="ffffff"/>
            <w:rtl w:val="0"/>
            <w:lang w:val="en-US"/>
          </w:rPr>
          <w:t>ing of values and</w:t>
        </w:r>
      </w:ins>
      <w:ins w:id="409" w:date="2015-08-05T07:31:00Z" w:author="Jonathan Butcher">
        <w:r>
          <w:rPr>
            <w:rFonts w:ascii="Arial"/>
            <w:color w:val="365f91"/>
            <w:u w:color="365f91"/>
            <w:shd w:val="clear" w:color="auto" w:fill="ffffff"/>
            <w:rtl w:val="0"/>
            <w:lang w:val="en-US"/>
          </w:rPr>
          <w:t xml:space="preserve"> thresholds are commonly employed for sensitivity/robustness analyses, which we neglected to do here so </w:t>
        </w:r>
      </w:ins>
      <w:ins w:id="410" w:date="2015-08-05T07:32:00Z" w:author="Jonathan Butcher">
        <w:r>
          <w:rPr>
            <w:rFonts w:ascii="Arial"/>
            <w:color w:val="365f91"/>
            <w:u w:color="365f91"/>
            <w:shd w:val="clear" w:color="auto" w:fill="ffffff"/>
            <w:rtl w:val="0"/>
            <w:lang w:val="en-US"/>
          </w:rPr>
          <w:t>that</w:t>
        </w:r>
      </w:ins>
      <w:ins w:id="411" w:date="2015-08-05T07:31:00Z" w:author="Jonathan Butcher">
        <w:r>
          <w:rPr>
            <w:rFonts w:ascii="Arial"/>
            <w:color w:val="365f91"/>
            <w:u w:color="365f91"/>
            <w:shd w:val="clear" w:color="auto" w:fill="ffffff"/>
            <w:rtl w:val="0"/>
          </w:rPr>
          <w:t xml:space="preserve"> </w:t>
        </w:r>
      </w:ins>
      <w:ins w:id="412" w:date="2015-08-05T07:32:00Z" w:author="Jonathan Butcher">
        <w:r>
          <w:rPr>
            <w:rFonts w:ascii="Arial"/>
            <w:color w:val="365f91"/>
            <w:u w:color="365f91"/>
            <w:shd w:val="clear" w:color="auto" w:fill="ffffff"/>
            <w:rtl w:val="0"/>
            <w:lang w:val="en-US"/>
          </w:rPr>
          <w:t>others could more easily replicate our results.</w:t>
        </w:r>
      </w:ins>
      <w:ins w:id="413" w:date="2015-08-05T07:31:00Z" w:author="Jonathan Butcher">
        <w:r>
          <w:rPr>
            <w:rFonts w:ascii="Arial"/>
            <w:color w:val="365f91"/>
            <w:u w:color="365f91"/>
            <w:shd w:val="clear" w:color="auto" w:fill="ffffff"/>
            <w:rtl w:val="0"/>
          </w:rPr>
          <w:t xml:space="preserve"> </w:t>
        </w:r>
      </w:ins>
    </w:p>
    <w:p>
      <w:pPr>
        <w:pStyle w:val="Body"/>
        <w:shd w:val="clear" w:color="auto" w:fill="ffffff"/>
        <w:spacing w:before="100" w:after="100" w:line="240" w:lineRule="auto"/>
        <w:jc w:val="both"/>
        <w:outlineLvl w:val="0"/>
        <w:rPr>
          <w:ins w:id="414" w:date="2015-08-19T10:04:00Z" w:author="rag237"/>
          <w:rFonts w:ascii="Arial" w:cs="Arial" w:hAnsi="Arial" w:eastAsia="Arial"/>
          <w:color w:val="365f91"/>
          <w:u w:color="365f91"/>
          <w:shd w:val="clear" w:color="auto" w:fill="ffffff"/>
        </w:rPr>
      </w:pPr>
      <w:ins w:id="415" w:date="2015-08-19T10:01:00Z" w:author="rag237">
        <w:r>
          <w:rPr>
            <w:rFonts w:ascii="Arial"/>
            <w:color w:val="365f91"/>
            <w:u w:color="365f91"/>
            <w:shd w:val="clear" w:color="auto" w:fill="ffffff"/>
            <w:rtl w:val="0"/>
            <w:lang w:val="en-US"/>
          </w:rPr>
          <w:t>Again,</w:t>
        </w:r>
      </w:ins>
      <w:ins w:id="416" w:date="2015-08-19T10:00:00Z" w:author="rag237">
        <w:r>
          <w:rPr>
            <w:rFonts w:ascii="Arial"/>
            <w:color w:val="365f91"/>
            <w:u w:color="365f91"/>
            <w:shd w:val="clear" w:color="auto" w:fill="ffffff"/>
            <w:rtl w:val="0"/>
            <w:lang w:val="en-US"/>
          </w:rPr>
          <w:t xml:space="preserve"> any interpretation of our data at extremely small (&lt;10</w:t>
        </w:r>
      </w:ins>
      <w:ins w:id="417" w:date="2015-08-19T10:00:00Z" w:author="rag237">
        <w:r>
          <w:rPr>
            <w:rFonts w:ascii="Arial"/>
            <w:color w:val="365f91"/>
            <w:u w:color="365f91"/>
            <w:shd w:val="clear" w:color="auto" w:fill="ffffff"/>
            <w:vertAlign w:val="superscript"/>
            <w:rtl w:val="0"/>
          </w:rPr>
          <w:t>-3</w:t>
        </w:r>
      </w:ins>
      <w:ins w:id="418" w:date="2015-08-19T10:00:00Z" w:author="rag237">
        <w:r>
          <w:rPr>
            <w:rFonts w:ascii="Arial"/>
            <w:color w:val="365f91"/>
            <w:u w:color="365f91"/>
            <w:shd w:val="clear" w:color="auto" w:fill="ffffff"/>
            <w:rtl w:val="0"/>
            <w:lang w:val="en-US"/>
          </w:rPr>
          <w:t>) or extremely large (&lt;10</w:t>
        </w:r>
      </w:ins>
      <w:ins w:id="419" w:date="2015-08-19T10:00:00Z" w:author="rag237">
        <w:r>
          <w:rPr>
            <w:rFonts w:ascii="Arial"/>
            <w:color w:val="365f91"/>
            <w:u w:color="365f91"/>
            <w:shd w:val="clear" w:color="auto" w:fill="ffffff"/>
            <w:vertAlign w:val="superscript"/>
            <w:rtl w:val="0"/>
          </w:rPr>
          <w:t>6</w:t>
        </w:r>
      </w:ins>
      <w:ins w:id="420" w:date="2015-08-19T10:00:00Z" w:author="rag237">
        <w:r>
          <w:rPr>
            <w:rFonts w:ascii="Arial"/>
            <w:color w:val="365f91"/>
            <w:u w:color="365f91"/>
            <w:shd w:val="clear" w:color="auto" w:fill="ffffff"/>
            <w:rtl w:val="0"/>
            <w:lang w:val="en-US"/>
          </w:rPr>
          <w:t>) values was taken into account, and not used</w:t>
        </w:r>
      </w:ins>
      <w:ins w:id="421" w:date="2015-08-19T18:40:00Z" w:author="Russell  Gould">
        <w:r>
          <w:rPr>
            <w:rFonts w:ascii="Arial"/>
            <w:color w:val="365f91"/>
            <w:u w:color="365f91"/>
            <w:shd w:val="clear" w:color="auto" w:fill="ffffff"/>
            <w:rtl w:val="0"/>
            <w:lang w:val="nl-NL"/>
          </w:rPr>
          <w:t xml:space="preserve"> data </w:t>
        </w:r>
      </w:ins>
      <w:ins w:id="422" w:date="2015-08-19T18:41:00Z" w:author="Russell  Gould">
        <w:r>
          <w:rPr>
            <w:rFonts w:ascii="Arial"/>
            <w:color w:val="365f91"/>
            <w:u w:color="365f91"/>
            <w:shd w:val="clear" w:color="auto" w:fill="ffffff"/>
            <w:rtl w:val="0"/>
          </w:rPr>
          <w:t>interpretation</w:t>
        </w:r>
      </w:ins>
      <w:ins w:id="423" w:date="2015-08-19T10:00:00Z" w:author="rag237">
        <w:r>
          <w:rPr>
            <w:rFonts w:ascii="Arial"/>
            <w:color w:val="365f91"/>
            <w:u w:color="365f91"/>
            <w:shd w:val="clear" w:color="auto" w:fill="ffffff"/>
            <w:rtl w:val="0"/>
            <w:lang w:val="en-US"/>
          </w:rPr>
          <w:t xml:space="preserve"> for biological </w:t>
        </w:r>
      </w:ins>
      <w:ins w:id="424" w:date="2015-08-19T10:01:00Z" w:author="rag237">
        <w:r>
          <w:rPr>
            <w:rFonts w:ascii="Arial"/>
            <w:color w:val="365f91"/>
            <w:u w:color="365f91"/>
            <w:shd w:val="clear" w:color="auto" w:fill="ffffff"/>
            <w:rtl w:val="0"/>
            <w:lang w:val="fr-FR"/>
          </w:rPr>
          <w:t>comparison</w:t>
        </w:r>
      </w:ins>
      <w:ins w:id="425" w:date="2015-08-19T10:00:00Z" w:author="rag237">
        <w:r>
          <w:rPr>
            <w:rFonts w:ascii="Arial"/>
            <w:color w:val="365f91"/>
            <w:u w:color="365f91"/>
            <w:shd w:val="clear" w:color="auto" w:fill="ffffff"/>
            <w:rtl w:val="0"/>
          </w:rPr>
          <w:t xml:space="preserve">.  </w:t>
        </w:r>
      </w:ins>
      <w:ins w:id="426" w:date="2015-08-19T10:00:00Z" w:author="rag237">
        <w:del w:id="427" w:date="2015-08-24T14:05:39Z" w:author="Jeffrey Varner">
          <w:r>
            <w:rPr>
              <w:rFonts w:ascii="Arial"/>
              <w:color w:val="365f91"/>
              <w:u w:color="365f91"/>
              <w:shd w:val="clear" w:color="auto" w:fill="ffffff"/>
              <w:rtl w:val="0"/>
            </w:rPr>
            <w:delText xml:space="preserve">  </w:delText>
          </w:r>
        </w:del>
      </w:ins>
    </w:p>
    <w:p>
      <w:pPr>
        <w:pStyle w:val="Body"/>
        <w:shd w:val="clear" w:color="auto" w:fill="ffffff"/>
        <w:spacing w:before="100" w:after="100" w:line="240" w:lineRule="auto"/>
        <w:jc w:val="both"/>
        <w:rPr>
          <w:rFonts w:ascii="Arial" w:cs="Arial" w:hAnsi="Arial" w:eastAsia="Arial"/>
          <w:color w:val="365f91"/>
          <w:sz w:val="22"/>
          <w:szCs w:val="22"/>
          <w:u w:color="365f91"/>
          <w:shd w:val="clear" w:color="auto" w:fill="ffffff"/>
        </w:rPr>
      </w:pPr>
      <w:ins w:id="428" w:date="2015-08-19T10:04:00Z" w:author="rag237">
        <w:r>
          <w:rPr>
            <w:rFonts w:ascii="Arial"/>
            <w:color w:val="365f91"/>
            <w:u w:color="365f91"/>
            <w:shd w:val="clear" w:color="auto" w:fill="ffffff"/>
            <w:rtl w:val="0"/>
            <w:lang w:val="en-US"/>
          </w:rPr>
          <w:t xml:space="preserve">With regard to the flow cytometry data, we believe this actually supports our case because it can track expression in individual cells. If we had 1 million cells to scan, we technically have 6 orders of possible expression in the population (from 0 to all cells express), or 9 orders with a billion cells. Furthermore, the numerical effects of absolute zero are such that log scales are employed that have 10^-x to approach zero. </w:t>
        </w:r>
      </w:ins>
      <w:ins w:id="429" w:date="2015-08-19T18:42:00Z" w:author="Russell  Gould">
        <w:r>
          <w:rPr>
            <w:rFonts w:ascii="Arial"/>
            <w:color w:val="365f91"/>
            <w:u w:color="365f91"/>
            <w:shd w:val="clear" w:color="auto" w:fill="ffffff"/>
            <w:rtl w:val="0"/>
            <w:lang w:val="en-US"/>
          </w:rPr>
          <w:t xml:space="preserve">Similar to creating a </w:t>
        </w:r>
      </w:ins>
      <w:ins w:id="430" w:date="2015-08-19T18:43:00Z" w:author="Russell  Gould">
        <w:r>
          <w:rPr>
            <w:rFonts w:hAnsi="Arial" w:hint="default"/>
            <w:color w:val="365f91"/>
            <w:u w:color="365f91"/>
            <w:shd w:val="clear" w:color="auto" w:fill="ffffff"/>
            <w:rtl w:val="0"/>
            <w:lang w:val="en-US"/>
          </w:rPr>
          <w:t>“</w:t>
        </w:r>
      </w:ins>
      <w:ins w:id="431" w:date="2015-08-19T18:42:00Z" w:author="Russell  Gould">
        <w:r>
          <w:rPr>
            <w:rFonts w:ascii="Arial"/>
            <w:color w:val="365f91"/>
            <w:u w:color="365f91"/>
            <w:shd w:val="clear" w:color="auto" w:fill="ffffff"/>
            <w:rtl w:val="0"/>
          </w:rPr>
          <w:t>zero</w:t>
        </w:r>
      </w:ins>
      <w:ins w:id="432" w:date="2015-08-19T18:43:00Z" w:author="Russell  Gould">
        <w:r>
          <w:rPr>
            <w:rFonts w:hAnsi="Arial" w:hint="default"/>
            <w:color w:val="365f91"/>
            <w:u w:color="365f91"/>
            <w:shd w:val="clear" w:color="auto" w:fill="ffffff"/>
            <w:rtl w:val="0"/>
            <w:lang w:val="en-US"/>
          </w:rPr>
          <w:t>”</w:t>
        </w:r>
      </w:ins>
      <w:ins w:id="433" w:date="2015-08-19T18:42:00Z" w:author="Russell  Gould">
        <w:r>
          <w:rPr>
            <w:rFonts w:ascii="Arial"/>
            <w:color w:val="365f91"/>
            <w:u w:color="365f91"/>
            <w:shd w:val="clear" w:color="auto" w:fill="ffffff"/>
            <w:rtl w:val="0"/>
            <w:lang w:val="en-US"/>
          </w:rPr>
          <w:t xml:space="preserve"> threshold</w:t>
        </w:r>
      </w:ins>
      <w:ins w:id="434" w:date="2015-08-19T18:43:00Z" w:author="Russell  Gould">
        <w:r>
          <w:rPr>
            <w:rFonts w:ascii="Arial"/>
            <w:color w:val="365f91"/>
            <w:u w:color="365f91"/>
            <w:shd w:val="clear" w:color="auto" w:fill="ffffff"/>
            <w:rtl w:val="0"/>
            <w:lang w:val="it-IT"/>
          </w:rPr>
          <w:t xml:space="preserve"> in computation</w:t>
        </w:r>
      </w:ins>
      <w:ins w:id="435" w:date="2015-08-19T18:42:00Z" w:author="Russell  Gould">
        <w:r>
          <w:rPr>
            <w:rFonts w:ascii="Arial"/>
            <w:color w:val="365f91"/>
            <w:u w:color="365f91"/>
            <w:shd w:val="clear" w:color="auto" w:fill="ffffff"/>
            <w:rtl w:val="0"/>
            <w:lang w:val="en-US"/>
          </w:rPr>
          <w:t xml:space="preserve">, gating is widely used to analyze relevant data points within a specific region.  </w:t>
        </w:r>
      </w:ins>
      <w:ins w:id="436" w:date="2015-08-19T10:04:00Z" w:author="rag237">
        <w:r>
          <w:rPr>
            <w:rFonts w:ascii="Arial"/>
            <w:color w:val="365f91"/>
            <w:u w:color="365f91"/>
            <w:shd w:val="clear" w:color="auto" w:fill="ffffff"/>
            <w:rtl w:val="0"/>
            <w:lang w:val="en-US"/>
          </w:rPr>
          <w:t xml:space="preserve">We do not consider "negative" expression values, as </w:t>
        </w:r>
      </w:ins>
      <w:ins w:id="437" w:date="2015-08-19T10:04:00Z" w:author="rag237">
        <w:del w:id="438" w:date="2015-08-19T18:42:00Z" w:author="Russell  Gould">
          <w:r>
            <w:rPr>
              <w:rFonts w:ascii="Arial"/>
              <w:color w:val="365f91"/>
              <w:u w:color="365f91"/>
              <w:shd w:val="clear" w:color="auto" w:fill="ffffff"/>
              <w:rtl w:val="0"/>
              <w:lang w:val="en-US"/>
            </w:rPr>
            <w:delText>we and the editor</w:delText>
          </w:r>
        </w:del>
      </w:ins>
      <w:ins w:id="439" w:date="2015-08-19T18:42:00Z" w:author="Russell  Gould">
        <w:r>
          <w:rPr>
            <w:rFonts w:ascii="Arial"/>
            <w:color w:val="365f91"/>
            <w:u w:color="365f91"/>
            <w:shd w:val="clear" w:color="auto" w:fill="ffffff"/>
            <w:rtl w:val="0"/>
            <w:lang w:val="en-US"/>
          </w:rPr>
          <w:t>the editor and we</w:t>
        </w:r>
      </w:ins>
      <w:ins w:id="440" w:date="2015-08-19T10:04:00Z" w:author="rag237">
        <w:r>
          <w:rPr>
            <w:rFonts w:ascii="Arial"/>
            <w:color w:val="365f91"/>
            <w:u w:color="365f91"/>
            <w:shd w:val="clear" w:color="auto" w:fill="ffffff"/>
            <w:rtl w:val="0"/>
            <w:lang w:val="en-US"/>
          </w:rPr>
          <w:t xml:space="preserve"> rightly agree wouldn't make sense, but fractional expression (0&lt;x&lt;10E</w:t>
        </w:r>
      </w:ins>
      <w:ins w:id="441" w:date="2015-08-19T10:04:00Z" w:author="rag237">
        <w:r>
          <w:rPr>
            <w:rFonts w:ascii="Arial"/>
            <w:color w:val="365f91"/>
            <w:u w:color="365f91"/>
            <w:shd w:val="clear" w:color="auto" w:fill="ffffff"/>
            <w:vertAlign w:val="superscript"/>
            <w:rtl w:val="0"/>
          </w:rPr>
          <w:t>6</w:t>
        </w:r>
      </w:ins>
      <w:ins w:id="442" w:date="2015-08-19T10:04:00Z" w:author="rag237">
        <w:r>
          <w:rPr>
            <w:rFonts w:ascii="Arial"/>
            <w:color w:val="365f91"/>
            <w:u w:color="365f91"/>
            <w:shd w:val="clear" w:color="auto" w:fill="ffffff"/>
            <w:rtl w:val="0"/>
            <w:lang w:val="en-US"/>
          </w:rPr>
          <w:t xml:space="preserve">) is computationally reasonable.  We therefore believe our </w:t>
        </w:r>
      </w:ins>
      <w:ins w:id="443" w:date="2015-08-19T18:44:00Z" w:author="Russell  Gould">
        <w:r>
          <w:rPr>
            <w:rFonts w:ascii="Arial"/>
            <w:color w:val="365f91"/>
            <w:u w:color="365f91"/>
            <w:shd w:val="clear" w:color="auto" w:fill="ffffff"/>
            <w:rtl w:val="0"/>
          </w:rPr>
          <w:t xml:space="preserve">regional </w:t>
        </w:r>
      </w:ins>
      <w:ins w:id="444" w:date="2015-08-19T10:04:00Z" w:author="rag237">
        <w:r>
          <w:rPr>
            <w:rFonts w:ascii="Arial"/>
            <w:color w:val="365f91"/>
            <w:u w:color="365f91"/>
            <w:shd w:val="clear" w:color="auto" w:fill="ffffff"/>
            <w:rtl w:val="0"/>
            <w:lang w:val="en-US"/>
          </w:rPr>
          <w:t xml:space="preserve">plots are biological meaningful, and any interpretation/prediction of the data was </w:t>
        </w:r>
      </w:ins>
      <w:ins w:id="445" w:date="2015-08-19T10:06:00Z" w:author="rag237">
        <w:r>
          <w:rPr>
            <w:rFonts w:ascii="Arial"/>
            <w:color w:val="365f91"/>
            <w:u w:color="365f91"/>
            <w:shd w:val="clear" w:color="auto" w:fill="ffffff"/>
            <w:rtl w:val="0"/>
            <w:lang w:val="en-US"/>
          </w:rPr>
          <w:t xml:space="preserve">only </w:t>
        </w:r>
      </w:ins>
      <w:ins w:id="446" w:date="2015-08-19T10:04:00Z" w:author="rag237">
        <w:r>
          <w:rPr>
            <w:rFonts w:ascii="Arial"/>
            <w:color w:val="365f91"/>
            <w:u w:color="365f91"/>
            <w:shd w:val="clear" w:color="auto" w:fill="ffffff"/>
            <w:rtl w:val="0"/>
            <w:lang w:val="en-US"/>
          </w:rPr>
          <w:t>used for the relevant regions</w:t>
        </w:r>
      </w:ins>
      <w:ins w:id="447" w:date="2015-08-19T10:06:00Z" w:author="rag237">
        <w:r>
          <w:rPr>
            <w:rFonts w:ascii="Arial"/>
            <w:color w:val="365f91"/>
            <w:u w:color="365f91"/>
            <w:shd w:val="clear" w:color="auto" w:fill="ffffff"/>
            <w:rtl w:val="0"/>
          </w:rPr>
          <w:t>.</w:t>
        </w:r>
      </w:ins>
      <w:del w:id="448" w:date="2015-08-05T07:33:00Z" w:author="Jonathan Butcher">
        <w:r>
          <w:rPr>
            <w:rFonts w:ascii="Arial"/>
            <w:color w:val="365f91"/>
            <w:sz w:val="22"/>
            <w:szCs w:val="22"/>
            <w:u w:color="365f91"/>
            <w:shd w:val="clear" w:color="auto" w:fill="ffffff"/>
            <w:rtl w:val="0"/>
          </w:rPr>
          <w:delText xml:space="preserve">  </w:delText>
        </w:r>
      </w:del>
    </w:p>
    <w:p>
      <w:pPr>
        <w:pStyle w:val="Body"/>
        <w:shd w:val="clear" w:color="auto" w:fill="ffffff"/>
        <w:spacing w:before="100" w:after="100" w:line="240" w:lineRule="auto"/>
        <w:jc w:val="both"/>
        <w:rPr>
          <w:ins w:id="449" w:date="2015-08-05T06:57:00Z" w:author="Jonathan Butcher"/>
          <w:rFonts w:ascii="Arial" w:cs="Arial" w:hAnsi="Arial" w:eastAsia="Arial"/>
          <w:color w:val="365f91"/>
          <w:u w:color="365f91"/>
          <w:shd w:val="clear" w:color="auto" w:fill="ffffff"/>
        </w:rPr>
      </w:pPr>
      <w:ins w:id="450" w:date="2015-08-05T07:34:00Z" w:author="Jonathan Butcher">
        <w:del w:id="451" w:date="2015-08-17T12:05:00Z" w:author="rag237">
          <w:r>
            <w:rPr>
              <w:rFonts w:ascii="Arial"/>
              <w:color w:val="365f91"/>
              <w:u w:color="365f91"/>
              <w:shd w:val="clear" w:color="auto" w:fill="ffffff"/>
              <w:rtl w:val="0"/>
              <w:lang w:val="en-US"/>
            </w:rPr>
            <w:delText>Accordingly</w:delText>
          </w:r>
        </w:del>
      </w:ins>
      <w:del w:id="452" w:date="2015-08-17T12:05:00Z" w:author="rag237">
        <w:r>
          <w:rPr>
            <w:rFonts w:ascii="Arial"/>
            <w:color w:val="365f91"/>
            <w:sz w:val="22"/>
            <w:szCs w:val="22"/>
            <w:u w:color="365f91"/>
            <w:shd w:val="clear" w:color="auto" w:fill="ffffff"/>
            <w:rtl w:val="0"/>
            <w:lang w:val="en-US"/>
          </w:rPr>
          <w:delText>Lastly, our model does recapitulate almost exactly the vimentin/e-cadherin western blot data found in figure 2</w:delText>
        </w:r>
      </w:del>
      <w:ins w:id="453" w:date="2015-08-05T07:47:00Z" w:author="Jonathan Butcher">
        <w:del w:id="454" w:date="2015-08-17T12:05:00Z" w:author="rag237">
          <w:r>
            <w:rPr>
              <w:rFonts w:ascii="Arial"/>
              <w:color w:val="365f91"/>
              <w:u w:color="365f91"/>
              <w:shd w:val="clear" w:color="auto" w:fill="ffffff"/>
              <w:rtl w:val="0"/>
              <w:lang w:val="en-US"/>
            </w:rPr>
            <w:delText xml:space="preserve">. This experimental data were gathered from multiple </w:delText>
          </w:r>
        </w:del>
      </w:ins>
      <w:ins w:id="455" w:date="2015-08-05T07:48:00Z" w:author="Jonathan Butcher">
        <w:del w:id="456" w:date="2015-08-17T12:05:00Z" w:author="rag237">
          <w:r>
            <w:rPr>
              <w:rFonts w:ascii="Arial"/>
              <w:color w:val="365f91"/>
              <w:u w:color="365f91"/>
              <w:shd w:val="clear" w:color="auto" w:fill="ffffff"/>
              <w:rtl w:val="0"/>
              <w:lang w:val="en-US"/>
            </w:rPr>
            <w:delText>papers from multiple labs analyzing the effects of multiple treatments at various timepoints.</w:delText>
          </w:r>
        </w:del>
      </w:ins>
      <w:del w:id="457" w:date="2015-08-17T12:05:00Z" w:author="rag237">
        <w:r>
          <w:rPr>
            <w:rFonts w:ascii="Arial"/>
            <w:color w:val="365f91"/>
            <w:sz w:val="22"/>
            <w:szCs w:val="22"/>
            <w:u w:color="365f91"/>
            <w:shd w:val="clear" w:color="auto" w:fill="ffffff"/>
            <w:rtl w:val="0"/>
            <w:lang w:val="en-US"/>
          </w:rPr>
          <w:delText xml:space="preserve"> and </w:delText>
        </w:r>
      </w:del>
      <w:ins w:id="458" w:date="2015-08-05T07:48:00Z" w:author="Jonathan Butcher">
        <w:del w:id="459" w:date="2015-08-17T12:05:00Z" w:author="rag237">
          <w:r>
            <w:rPr>
              <w:rFonts w:ascii="Arial"/>
              <w:color w:val="365f91"/>
              <w:u w:color="365f91"/>
              <w:shd w:val="clear" w:color="auto" w:fill="ffffff"/>
              <w:rtl w:val="0"/>
              <w:lang w:val="en-US"/>
            </w:rPr>
            <w:delText xml:space="preserve">Furthermore, our computational approach </w:delText>
          </w:r>
        </w:del>
      </w:ins>
      <w:ins w:id="460" w:date="2015-08-05T07:50:00Z" w:author="Jonathan Butcher">
        <w:del w:id="461" w:date="2015-08-17T12:05:00Z" w:author="rag237">
          <w:r>
            <w:rPr>
              <w:rFonts w:ascii="Arial"/>
              <w:color w:val="365f91"/>
              <w:u w:color="365f91"/>
              <w:shd w:val="clear" w:color="auto" w:fill="ffffff"/>
              <w:rtl w:val="0"/>
              <w:lang w:val="es-ES_tradnl"/>
            </w:rPr>
            <w:delText>overcame</w:delText>
          </w:r>
        </w:del>
      </w:ins>
      <w:ins w:id="462" w:date="2015-08-05T07:48:00Z" w:author="Jonathan Butcher">
        <w:del w:id="463" w:date="2015-08-17T12:05:00Z" w:author="rag237">
          <w:r>
            <w:rPr>
              <w:rFonts w:ascii="Arial"/>
              <w:color w:val="365f91"/>
              <w:u w:color="365f91"/>
              <w:shd w:val="clear" w:color="auto" w:fill="ffffff"/>
              <w:rtl w:val="0"/>
              <w:lang w:val="en-US"/>
            </w:rPr>
            <w:delText xml:space="preserve"> the </w:delText>
          </w:r>
        </w:del>
      </w:ins>
      <w:ins w:id="464" w:date="2015-08-05T07:49:00Z" w:author="Jonathan Butcher">
        <w:del w:id="465" w:date="2015-08-17T12:05:00Z" w:author="rag237">
          <w:r>
            <w:rPr>
              <w:rFonts w:ascii="Arial"/>
              <w:color w:val="365f91"/>
              <w:u w:color="365f91"/>
              <w:shd w:val="clear" w:color="auto" w:fill="ffffff"/>
              <w:rtl w:val="0"/>
              <w:lang w:val="en-US"/>
            </w:rPr>
            <w:delText xml:space="preserve">substantial challenges quantifying Western blots at the extreme low (null expression) and high (saturation) </w:delText>
          </w:r>
        </w:del>
      </w:ins>
      <w:ins w:id="466" w:date="2015-08-05T07:50:00Z" w:author="Jonathan Butcher">
        <w:del w:id="467" w:date="2015-08-17T12:05:00Z" w:author="rag237">
          <w:r>
            <w:rPr>
              <w:rFonts w:ascii="Arial"/>
              <w:color w:val="365f91"/>
              <w:u w:color="365f91"/>
              <w:shd w:val="clear" w:color="auto" w:fill="ffffff"/>
              <w:rtl w:val="0"/>
              <w:lang w:val="en-US"/>
            </w:rPr>
            <w:delText>expression levels.</w:delText>
          </w:r>
        </w:del>
      </w:ins>
      <w:ins w:id="468" w:date="2015-08-05T07:49:00Z" w:author="Jonathan Butcher">
        <w:del w:id="469" w:date="2015-08-17T12:05:00Z" w:author="rag237">
          <w:r>
            <w:rPr>
              <w:rFonts w:ascii="Arial"/>
              <w:color w:val="365f91"/>
              <w:u w:color="365f91"/>
              <w:shd w:val="clear" w:color="auto" w:fill="ffffff"/>
              <w:rtl w:val="0"/>
            </w:rPr>
            <w:delText xml:space="preserve"> </w:delText>
          </w:r>
        </w:del>
      </w:ins>
      <w:ins w:id="470" w:date="2015-08-05T07:52:00Z" w:author="Jonathan Butcher">
        <w:del w:id="471" w:date="2015-08-17T12:05:00Z" w:author="rag237">
          <w:r>
            <w:rPr>
              <w:rFonts w:ascii="Arial"/>
              <w:color w:val="365f91"/>
              <w:u w:color="365f91"/>
              <w:shd w:val="clear" w:color="auto" w:fill="ffffff"/>
              <w:rtl w:val="0"/>
            </w:rPr>
            <w:delText>A</w:delText>
          </w:r>
        </w:del>
      </w:ins>
      <w:ins w:id="472" w:date="2015-08-05T07:51:00Z" w:author="Jonathan Butcher">
        <w:del w:id="473" w:date="2015-08-17T12:05:00Z" w:author="rag237">
          <w:r>
            <w:rPr>
              <w:rFonts w:ascii="Arial"/>
              <w:color w:val="365f91"/>
              <w:u w:color="365f91"/>
              <w:shd w:val="clear" w:color="auto" w:fill="ffffff"/>
              <w:rtl w:val="0"/>
              <w:lang w:val="en-US"/>
            </w:rPr>
            <w:delText xml:space="preserve"> continuum of response values</w:delText>
          </w:r>
        </w:del>
      </w:ins>
      <w:ins w:id="474" w:date="2015-08-05T07:52:00Z" w:author="Jonathan Butcher">
        <w:del w:id="475" w:date="2015-08-17T12:05:00Z" w:author="rag237">
          <w:r>
            <w:rPr>
              <w:rFonts w:ascii="Arial"/>
              <w:color w:val="365f91"/>
              <w:u w:color="365f91"/>
              <w:shd w:val="clear" w:color="auto" w:fill="ffffff"/>
              <w:rtl w:val="0"/>
            </w:rPr>
            <w:delText xml:space="preserve"> (e.g. blot intensity)</w:delText>
          </w:r>
        </w:del>
      </w:ins>
      <w:ins w:id="476" w:date="2015-08-05T07:51:00Z" w:author="Jonathan Butcher">
        <w:del w:id="477" w:date="2015-08-17T12:05:00Z" w:author="rag237">
          <w:r>
            <w:rPr>
              <w:rFonts w:ascii="Arial"/>
              <w:color w:val="365f91"/>
              <w:u w:color="365f91"/>
              <w:shd w:val="clear" w:color="auto" w:fill="ffffff"/>
              <w:rtl w:val="0"/>
            </w:rPr>
            <w:delText xml:space="preserve"> </w:delText>
          </w:r>
        </w:del>
      </w:ins>
      <w:ins w:id="478" w:date="2015-08-05T07:52:00Z" w:author="Jonathan Butcher">
        <w:del w:id="479" w:date="2015-08-17T12:05:00Z" w:author="rag237">
          <w:r>
            <w:rPr>
              <w:rFonts w:ascii="Arial"/>
              <w:color w:val="365f91"/>
              <w:u w:color="365f91"/>
              <w:shd w:val="clear" w:color="auto" w:fill="ffffff"/>
              <w:rtl w:val="0"/>
            </w:rPr>
            <w:delText xml:space="preserve">are </w:delText>
          </w:r>
        </w:del>
      </w:ins>
      <w:ins w:id="480" w:date="2015-08-05T07:51:00Z" w:author="Jonathan Butcher">
        <w:del w:id="481" w:date="2015-08-17T12:05:00Z" w:author="rag237">
          <w:r>
            <w:rPr>
              <w:rFonts w:ascii="Arial"/>
              <w:color w:val="365f91"/>
              <w:u w:color="365f91"/>
              <w:shd w:val="clear" w:color="auto" w:fill="ffffff"/>
              <w:rtl w:val="0"/>
              <w:lang w:val="en-US"/>
            </w:rPr>
            <w:delText xml:space="preserve">required for simulations. </w:delText>
          </w:r>
        </w:del>
      </w:ins>
      <w:ins w:id="482" w:date="2015-08-05T07:53:00Z" w:author="Jonathan Butcher">
        <w:del w:id="483" w:date="2015-08-17T12:05:00Z" w:author="rag237">
          <w:r>
            <w:rPr>
              <w:rFonts w:ascii="Arial"/>
              <w:color w:val="365f91"/>
              <w:u w:color="365f91"/>
              <w:shd w:val="clear" w:color="auto" w:fill="ffffff"/>
              <w:rtl w:val="0"/>
              <w:lang w:val="en-US"/>
            </w:rPr>
            <w:delText xml:space="preserve">Therefore, any time an extremely low expression result appears in the denominator (effectively but not </w:delText>
          </w:r>
        </w:del>
      </w:ins>
      <w:ins w:id="484" w:date="2015-08-05T07:53:00Z" w:author="Jonathan Butcher">
        <w:del w:id="485" w:date="2015-08-17T12:05:00Z" w:author="rag237">
          <w:r>
            <w:rPr>
              <w:rFonts w:ascii="Arial"/>
              <w:i w:val="1"/>
              <w:iCs w:val="1"/>
              <w:color w:val="365f91"/>
              <w:u w:color="365f91"/>
              <w:shd w:val="clear" w:color="auto" w:fill="ffffff"/>
              <w:rtl w:val="0"/>
              <w:lang w:val="en-US"/>
            </w:rPr>
            <w:delText>exactly</w:delText>
          </w:r>
        </w:del>
      </w:ins>
      <w:ins w:id="486" w:date="2015-08-05T07:53:00Z" w:author="Jonathan Butcher">
        <w:del w:id="487" w:date="2015-08-17T12:05:00Z" w:author="rag237">
          <w:r>
            <w:rPr>
              <w:rFonts w:ascii="Arial"/>
              <w:color w:val="365f91"/>
              <w:u w:color="365f91"/>
              <w:shd w:val="clear" w:color="auto" w:fill="ffffff"/>
              <w:rtl w:val="0"/>
              <w:lang w:val="en-US"/>
            </w:rPr>
            <w:delText xml:space="preserve"> zero), the result</w:delText>
          </w:r>
        </w:del>
      </w:ins>
      <w:ins w:id="488" w:date="2015-08-05T07:54:00Z" w:author="Jonathan Butcher">
        <w:del w:id="489" w:date="2015-08-17T12:05:00Z" w:author="rag237">
          <w:r>
            <w:rPr>
              <w:rFonts w:ascii="Arial"/>
              <w:color w:val="365f91"/>
              <w:u w:color="365f91"/>
              <w:shd w:val="clear" w:color="auto" w:fill="ffffff"/>
              <w:rtl w:val="0"/>
              <w:lang w:val="en-US"/>
            </w:rPr>
            <w:delText xml:space="preserve"> will be a very</w:delText>
          </w:r>
        </w:del>
      </w:ins>
      <w:del w:id="490" w:date="2015-08-17T12:05:00Z" w:author="rag237">
        <w:r>
          <w:rPr>
            <w:rFonts w:ascii="Arial"/>
            <w:color w:val="365f91"/>
            <w:sz w:val="22"/>
            <w:szCs w:val="22"/>
            <w:u w:color="365f91"/>
            <w:shd w:val="clear" w:color="auto" w:fill="ffffff"/>
            <w:rtl w:val="0"/>
            <w:lang w:val="en-US"/>
          </w:rPr>
          <w:delText xml:space="preserve">this data was scaled from a factor of 0-1.  This scaling was necessary because measuring intensity from a western blot (densitometry) can be very different depending on saturation, gray scale, and program used (ImageJ etc.).  It was also necessary because of matching a near mathematical 'zero' for the blank lanes.  Because no intensity equals 0, any number divided by zero is an extremely high number.  </w:delText>
        </w:r>
      </w:del>
      <w:del w:id="491" w:date="2015-08-17T12:05:00Z" w:author="rag237">
        <w:r>
          <w:rPr>
            <w:rFonts w:ascii="Arial"/>
            <w:color w:val="365f91"/>
            <w:sz w:val="22"/>
            <w:szCs w:val="22"/>
            <w:u w:color="365f91"/>
            <w:rtl w:val="0"/>
            <w:lang w:val="en-US"/>
          </w:rPr>
          <w:delText xml:space="preserve">Under this scaling, the lowest intensity band equaled zero while the highest intensity band equaled one. A similar </w:delText>
        </w:r>
      </w:del>
      <w:ins w:id="492" w:date="2015-08-05T07:55:00Z" w:author="Jonathan Butcher">
        <w:del w:id="493" w:date="2015-08-17T12:05:00Z" w:author="rag237">
          <w:r>
            <w:rPr>
              <w:rFonts w:ascii="Arial"/>
              <w:color w:val="365f91"/>
              <w:u w:color="365f91"/>
              <w:rtl w:val="0"/>
              <w:lang w:val="en-US"/>
            </w:rPr>
            <w:delText xml:space="preserve">rationale and </w:delText>
          </w:r>
        </w:del>
      </w:ins>
      <w:del w:id="494" w:date="2015-08-17T12:05:00Z" w:author="rag237">
        <w:r>
          <w:rPr>
            <w:rFonts w:ascii="Arial"/>
            <w:color w:val="365f91"/>
            <w:sz w:val="22"/>
            <w:szCs w:val="22"/>
            <w:u w:color="365f91"/>
            <w:rtl w:val="0"/>
            <w:lang w:val="en-US"/>
          </w:rPr>
          <w:delText>scaling was defined</w:delText>
        </w:r>
      </w:del>
      <w:ins w:id="495" w:date="2015-08-05T07:54:00Z" w:author="Jonathan Butcher">
        <w:del w:id="496" w:date="2015-08-17T12:05:00Z" w:author="rag237">
          <w:r>
            <w:rPr>
              <w:rFonts w:ascii="Arial"/>
              <w:color w:val="365f91"/>
              <w:u w:color="365f91"/>
              <w:rtl w:val="0"/>
              <w:lang w:val="en-US"/>
            </w:rPr>
            <w:delText xml:space="preserve">interpretation is appropriate </w:delText>
          </w:r>
        </w:del>
      </w:ins>
      <w:del w:id="497" w:date="2015-08-17T12:05:00Z" w:author="rag237">
        <w:r>
          <w:rPr>
            <w:rFonts w:ascii="Arial"/>
            <w:color w:val="365f91"/>
            <w:sz w:val="22"/>
            <w:szCs w:val="22"/>
            <w:u w:color="365f91"/>
            <w:rtl w:val="0"/>
            <w:lang w:val="en-US"/>
          </w:rPr>
          <w:delText xml:space="preserve"> for the simulation output</w:delText>
        </w:r>
      </w:del>
      <w:ins w:id="498" w:date="2015-08-05T07:55:00Z" w:author="Jonathan Butcher">
        <w:del w:id="499" w:date="2015-08-17T12:05:00Z" w:author="rag237">
          <w:r>
            <w:rPr>
              <w:rFonts w:ascii="Arial"/>
              <w:color w:val="365f91"/>
              <w:u w:color="365f91"/>
              <w:rtl w:val="0"/>
            </w:rPr>
            <w:delText>s</w:delText>
          </w:r>
        </w:del>
      </w:ins>
      <w:ins w:id="500" w:date="2015-08-05T07:56:00Z" w:author="Jonathan Butcher">
        <w:del w:id="501" w:date="2015-08-17T12:05:00Z" w:author="rag237">
          <w:r>
            <w:rPr>
              <w:rFonts w:ascii="Arial"/>
              <w:color w:val="365f91"/>
              <w:u w:color="365f91"/>
              <w:rtl w:val="0"/>
              <w:lang w:val="en-US"/>
            </w:rPr>
            <w:delText xml:space="preserve"> of concern</w:delText>
          </w:r>
        </w:del>
      </w:ins>
      <w:ins w:id="502" w:date="2015-08-05T07:55:00Z" w:author="Jonathan Butcher">
        <w:del w:id="503" w:date="2015-08-17T12:05:00Z" w:author="rag237">
          <w:r>
            <w:rPr>
              <w:rFonts w:ascii="Arial"/>
              <w:color w:val="365f91"/>
              <w:u w:color="365f91"/>
              <w:rtl w:val="0"/>
            </w:rPr>
            <w:delText xml:space="preserve"> seen here</w:delText>
          </w:r>
        </w:del>
      </w:ins>
      <w:del w:id="504" w:date="2015-08-17T12:05:00Z" w:author="rag237">
        <w:r>
          <w:rPr>
            <w:rFonts w:ascii="Arial"/>
            <w:color w:val="365f91"/>
            <w:sz w:val="22"/>
            <w:szCs w:val="22"/>
            <w:u w:color="365f91"/>
            <w:rtl w:val="0"/>
          </w:rPr>
          <w:delText xml:space="preserve">. </w:delText>
        </w:r>
      </w:del>
      <w:ins w:id="505" w:date="2015-08-05T07:56:00Z" w:author="Jonathan Butcher">
        <w:del w:id="506" w:date="2015-08-17T12:05:00Z" w:author="rag237">
          <w:r>
            <w:rPr>
              <w:rFonts w:ascii="Arial"/>
              <w:color w:val="365f91"/>
              <w:u w:color="365f91"/>
              <w:rtl w:val="0"/>
              <w:lang w:val="en-US"/>
            </w:rPr>
            <w:delText xml:space="preserve">Therefore, we are confident that quantitative biological interpretation is </w:delText>
          </w:r>
        </w:del>
      </w:ins>
      <w:ins w:id="507" w:date="2015-08-05T07:57:00Z" w:author="Jonathan Butcher">
        <w:del w:id="508" w:date="2015-08-17T12:05:00Z" w:author="rag237">
          <w:r>
            <w:rPr>
              <w:rFonts w:ascii="Arial"/>
              <w:color w:val="365f91"/>
              <w:u w:color="365f91"/>
              <w:rtl w:val="0"/>
              <w:lang w:val="en-US"/>
            </w:rPr>
            <w:delText>maintained through this approach</w:delText>
          </w:r>
        </w:del>
      </w:ins>
      <w:ins w:id="509" w:date="2015-08-05T07:56:00Z" w:author="Jonathan Butcher">
        <w:del w:id="510" w:date="2015-08-17T12:05:00Z" w:author="rag237">
          <w:r>
            <w:rPr>
              <w:rFonts w:ascii="Arial"/>
              <w:color w:val="365f91"/>
              <w:u w:color="365f91"/>
              <w:rtl w:val="0"/>
            </w:rPr>
            <w:delText>.</w:delText>
          </w:r>
        </w:del>
      </w:ins>
      <w:ins w:id="511" w:date="2015-08-17T12:04:00Z" w:author="rag237">
        <w:r>
          <w:rPr>
            <w:rFonts w:ascii="Arial"/>
            <w:color w:val="365f91"/>
            <w:u w:color="365f91"/>
            <w:shd w:val="clear" w:color="auto" w:fill="ffffff"/>
            <w:rtl w:val="0"/>
            <w:lang w:val="en-US"/>
          </w:rPr>
          <w:t xml:space="preserve">Lastly, </w:t>
        </w:r>
      </w:ins>
      <w:ins w:id="512" w:date="2015-08-17T12:05:00Z" w:author="rag237">
        <w:r>
          <w:rPr>
            <w:rFonts w:ascii="Arial"/>
            <w:color w:val="365f91"/>
            <w:u w:color="365f91"/>
            <w:shd w:val="clear" w:color="auto" w:fill="ffffff"/>
            <w:rtl w:val="0"/>
          </w:rPr>
          <w:t>w</w:t>
        </w:r>
      </w:ins>
      <w:commentRangeStart w:id="513"/>
      <w:ins w:id="514" w:date="2015-08-17T12:04:00Z" w:author="rag237">
        <w:r>
          <w:rPr>
            <w:rFonts w:ascii="Arial"/>
            <w:color w:val="365f91"/>
            <w:u w:color="365f91"/>
            <w:shd w:val="clear" w:color="auto" w:fill="ffffff"/>
            <w:rtl w:val="0"/>
            <w:lang w:val="en-US"/>
          </w:rPr>
          <w:t xml:space="preserve">e are confident that if any reader or collaborator uses our model to study TGFb/VEGF regulated EMT, they will get similar results for the same inputs.  Numerous times we have tried to utilize previously published systems models of varying sizes that contained poorly or non-articulated normalization or scaling schemes and are unable to acquire the same output. We </w:t>
        </w:r>
      </w:ins>
      <w:ins w:id="515" w:date="2015-08-19T10:02:00Z" w:author="rag237">
        <w:r>
          <w:rPr>
            <w:rFonts w:ascii="Arial"/>
            <w:color w:val="365f91"/>
            <w:u w:color="365f91"/>
            <w:shd w:val="clear" w:color="auto" w:fill="ffffff"/>
            <w:rtl w:val="0"/>
            <w:lang w:val="en-US"/>
          </w:rPr>
          <w:t>thought about applying</w:t>
        </w:r>
      </w:ins>
      <w:ins w:id="516" w:date="2015-08-17T12:04:00Z" w:author="rag237">
        <w:r>
          <w:rPr>
            <w:rFonts w:ascii="Arial"/>
            <w:color w:val="365f91"/>
            <w:u w:color="365f91"/>
            <w:shd w:val="clear" w:color="auto" w:fill="ffffff"/>
            <w:rtl w:val="0"/>
            <w:lang w:val="en-US"/>
          </w:rPr>
          <w:t xml:space="preserve"> a similar scheme herein, and argue that not having done so apriori has no bearing on the quality of the data or the interpretation.  Indeed, Reviewer 1 also recognized the significance of our modeling strategy and its particular formatting so that others can replicate and use it. The other reviewers also had no concerns with this approach or the numbers we are reporting. </w:t>
        </w:r>
      </w:ins>
      <w:commentRangeEnd w:id="513"/>
      <w:r>
        <w:commentReference w:id="513"/>
      </w:r>
      <w:del w:id="517" w:date="2015-08-05T07:56:00Z" w:author="Jonathan Butcher">
        <w:r>
          <w:rPr>
            <w:rFonts w:ascii="Arial"/>
            <w:color w:val="0000ff"/>
            <w:sz w:val="22"/>
            <w:szCs w:val="22"/>
            <w:u w:color="0000ff"/>
            <w:rtl w:val="0"/>
            <w:lang w:val="en-US"/>
          </w:rPr>
          <w:delText>By doing this scaling, we trained the model on the relative change in blot intensity, over conditions or time (depending upon the experiment). Thus, when using multiple data sets (possibly from different sources) that were qualitatively similar but quantitatively different e.g., slightly different blot intensities over time or condition, we captured the underlying trends in the scaled data.</w:delText>
        </w:r>
      </w:del>
    </w:p>
    <w:p>
      <w:pPr>
        <w:pStyle w:val="Body"/>
        <w:shd w:val="clear" w:color="auto" w:fill="ffffff"/>
        <w:spacing w:before="100" w:after="100" w:line="240" w:lineRule="auto"/>
        <w:jc w:val="both"/>
        <w:rPr>
          <w:del w:id="518" w:date="2015-08-17T12:04:00Z" w:author="rag237"/>
          <w:rFonts w:ascii="Arial" w:cs="Arial" w:hAnsi="Arial" w:eastAsia="Arial"/>
          <w:color w:val="0000ff"/>
          <w:sz w:val="22"/>
          <w:szCs w:val="22"/>
          <w:u w:color="0000ff"/>
        </w:rPr>
      </w:pPr>
      <w:ins w:id="519" w:date="2015-08-05T07:00:00Z" w:author="Jonathan Butcher">
        <w:del w:id="520" w:date="2015-08-17T12:04:00Z" w:author="rag237">
          <w:r>
            <w:rPr>
              <w:rFonts w:ascii="Arial"/>
              <w:color w:val="0000ff"/>
              <w:sz w:val="22"/>
              <w:szCs w:val="22"/>
              <w:u w:color="0000ff"/>
              <w:rtl w:val="0"/>
              <w:lang w:val="en-US"/>
            </w:rPr>
            <w:delText>To clarify and emphasize these points, we have added text in the results section with Figure 3 and with Figure S9. We have also added a dashed line to indicate the threshold for null expression.</w:delText>
          </w:r>
        </w:del>
      </w:ins>
      <w:ins w:id="521" w:date="2015-08-05T07:01:00Z" w:author="Jonathan Butcher">
        <w:del w:id="522" w:date="2015-08-17T12:04:00Z" w:author="rag237">
          <w:r>
            <w:rPr>
              <w:rFonts w:ascii="Arial"/>
              <w:color w:val="0000ff"/>
              <w:sz w:val="22"/>
              <w:szCs w:val="22"/>
              <w:u w:color="0000ff"/>
              <w:rtl w:val="0"/>
            </w:rPr>
            <w:delText xml:space="preserve"> </w:delText>
          </w:r>
        </w:del>
      </w:ins>
      <w:ins w:id="523" w:date="2015-08-05T07:01:00Z" w:author="Jonathan Butcher">
        <w:del w:id="524" w:date="2015-08-17T12:04:00Z" w:author="rag237">
          <w:r>
            <w:rPr>
              <w:rFonts w:ascii="Arial"/>
              <w:color w:val="0000ff"/>
              <w:sz w:val="22"/>
              <w:szCs w:val="22"/>
              <w:u w:color="0000ff"/>
              <w:shd w:val="clear" w:color="auto" w:fill="ff0000"/>
              <w:rtl w:val="0"/>
              <w:lang w:val="en-US"/>
            </w:rPr>
            <w:delText>-&gt; what text is it/where?</w:delText>
          </w:r>
        </w:del>
      </w:ins>
    </w:p>
    <w:p>
      <w:pPr>
        <w:pStyle w:val="Body"/>
        <w:shd w:val="clear" w:color="auto" w:fill="ffffff"/>
        <w:spacing w:before="100" w:after="100" w:line="240" w:lineRule="auto"/>
        <w:jc w:val="both"/>
        <w:outlineLvl w:val="0"/>
        <w:rPr>
          <w:ins w:id="525" w:date="2015-08-04T23:01:00Z" w:author="Jonathan Butcher"/>
          <w:rFonts w:ascii="Arial" w:cs="Arial" w:hAnsi="Arial" w:eastAsia="Arial"/>
          <w:b w:val="1"/>
          <w:bCs w:val="1"/>
          <w:color w:val="000000"/>
          <w:sz w:val="22"/>
          <w:szCs w:val="22"/>
          <w:u w:color="000000"/>
          <w:shd w:val="clear" w:color="auto" w:fill="ffffff"/>
        </w:rPr>
      </w:pPr>
      <w:ins w:id="526" w:date="2015-08-04T23:01:00Z" w:author="Jonathan Butcher">
        <w:r>
          <w:rPr>
            <w:rFonts w:ascii="Arial"/>
            <w:b w:val="1"/>
            <w:bCs w:val="1"/>
            <w:color w:val="000000"/>
            <w:sz w:val="22"/>
            <w:szCs w:val="22"/>
            <w:u w:color="000000"/>
            <w:shd w:val="clear" w:color="auto" w:fill="ffffff"/>
            <w:rtl w:val="0"/>
            <w:lang w:val="en-US"/>
          </w:rPr>
          <w:t>Reviewer 1</w:t>
        </w:r>
      </w:ins>
    </w:p>
    <w:p>
      <w:pPr>
        <w:pStyle w:val="Body"/>
        <w:shd w:val="clear" w:color="auto" w:fill="ffffff"/>
        <w:spacing w:before="100" w:after="100" w:line="240" w:lineRule="auto"/>
        <w:jc w:val="both"/>
        <w:rPr>
          <w:ins w:id="527" w:date="2015-08-04T23:03:00Z" w:author="Jonathan Butcher"/>
          <w:rFonts w:ascii="Arial" w:cs="Arial" w:hAnsi="Arial" w:eastAsia="Arial"/>
          <w:i w:val="1"/>
          <w:iCs w:val="1"/>
          <w:color w:val="000000"/>
          <w:u w:color="000000"/>
          <w:shd w:val="clear" w:color="auto" w:fill="ffffff"/>
        </w:rPr>
      </w:pPr>
      <w:ins w:id="528" w:date="2015-08-04T23:03:00Z" w:author="Jonathan Butcher">
        <w:r>
          <w:rPr>
            <w:rFonts w:ascii="Arial"/>
            <w:i w:val="1"/>
            <w:iCs w:val="1"/>
            <w:color w:val="000000"/>
            <w:sz w:val="22"/>
            <w:szCs w:val="22"/>
            <w:u w:color="000000"/>
            <w:shd w:val="clear" w:color="auto" w:fill="ffffff"/>
            <w:rtl w:val="0"/>
            <w:lang w:val="en-US"/>
          </w:rPr>
          <w:t>I appreciate that the authors addressed a very important biological problem, and their efforts to share their model with the community so others can reproduce their results. The authors have done extensive experimental studies, which are well performed. Their study on the TGF and VEGF-A pathway crosstalks is timely.</w:t>
        </w:r>
      </w:ins>
    </w:p>
    <w:p>
      <w:pPr>
        <w:pStyle w:val="Body"/>
        <w:shd w:val="clear" w:color="auto" w:fill="ffffff"/>
        <w:spacing w:before="100" w:after="100" w:line="240" w:lineRule="auto"/>
        <w:jc w:val="both"/>
        <w:rPr>
          <w:ins w:id="529" w:date="2015-08-04T23:06:00Z" w:author="Jonathan Butcher"/>
          <w:rFonts w:ascii="Arial" w:cs="Arial" w:hAnsi="Arial" w:eastAsia="Arial"/>
          <w:color w:val="365f91"/>
          <w:u w:color="365f91"/>
          <w:shd w:val="clear" w:color="auto" w:fill="ffffff"/>
        </w:rPr>
      </w:pPr>
      <w:ins w:id="530" w:date="2015-08-04T23:03:00Z" w:author="Jonathan Butcher">
        <w:r>
          <w:rPr>
            <w:rFonts w:ascii="Arial"/>
            <w:color w:val="365f91"/>
            <w:sz w:val="22"/>
            <w:szCs w:val="22"/>
            <w:u w:color="365f91"/>
            <w:shd w:val="clear" w:color="auto" w:fill="ffffff"/>
            <w:rtl w:val="0"/>
            <w:lang w:val="en-US"/>
          </w:rPr>
          <w:t>We appreciate your enthusiasm for our model</w:t>
        </w:r>
      </w:ins>
      <w:ins w:id="531" w:date="2015-08-04T23:06:00Z" w:author="Jonathan Butcher">
        <w:r>
          <w:rPr>
            <w:rFonts w:ascii="Arial"/>
            <w:color w:val="365f91"/>
            <w:sz w:val="22"/>
            <w:szCs w:val="22"/>
            <w:u w:color="365f91"/>
            <w:shd w:val="clear" w:color="auto" w:fill="ffffff"/>
            <w:rtl w:val="0"/>
            <w:lang w:val="en-US"/>
          </w:rPr>
          <w:t>, its timeliness,</w:t>
        </w:r>
      </w:ins>
      <w:ins w:id="532" w:date="2015-08-04T23:03:00Z" w:author="Jonathan Butcher">
        <w:r>
          <w:rPr>
            <w:rFonts w:ascii="Arial"/>
            <w:color w:val="365f91"/>
            <w:sz w:val="22"/>
            <w:szCs w:val="22"/>
            <w:u w:color="365f91"/>
            <w:shd w:val="clear" w:color="auto" w:fill="ffffff"/>
            <w:rtl w:val="0"/>
            <w:lang w:val="en-US"/>
          </w:rPr>
          <w:t xml:space="preserve"> and how we s</w:t>
        </w:r>
      </w:ins>
      <w:ins w:id="533" w:date="2015-08-04T23:04:00Z" w:author="Jonathan Butcher">
        <w:r>
          <w:rPr>
            <w:rFonts w:ascii="Arial"/>
            <w:color w:val="365f91"/>
            <w:sz w:val="22"/>
            <w:szCs w:val="22"/>
            <w:u w:color="365f91"/>
            <w:shd w:val="clear" w:color="auto" w:fill="ffffff"/>
            <w:rtl w:val="0"/>
            <w:lang w:val="en-US"/>
          </w:rPr>
          <w:t>hare this</w:t>
        </w:r>
      </w:ins>
      <w:ins w:id="534" w:date="2015-08-05T07:13:00Z" w:author="Jonathan Butcher">
        <w:r>
          <w:rPr>
            <w:rFonts w:ascii="Arial"/>
            <w:color w:val="365f91"/>
            <w:sz w:val="22"/>
            <w:szCs w:val="22"/>
            <w:u w:color="365f91"/>
            <w:shd w:val="clear" w:color="auto" w:fill="ffffff"/>
            <w:rtl w:val="0"/>
          </w:rPr>
          <w:t xml:space="preserve"> model</w:t>
        </w:r>
      </w:ins>
      <w:ins w:id="535" w:date="2015-08-04T23:04:00Z" w:author="Jonathan Butcher">
        <w:r>
          <w:rPr>
            <w:rFonts w:ascii="Arial"/>
            <w:color w:val="365f91"/>
            <w:sz w:val="22"/>
            <w:szCs w:val="22"/>
            <w:u w:color="365f91"/>
            <w:shd w:val="clear" w:color="auto" w:fill="ffffff"/>
            <w:rtl w:val="0"/>
            <w:lang w:val="en-US"/>
          </w:rPr>
          <w:t xml:space="preserve"> with the community</w:t>
        </w:r>
      </w:ins>
      <w:ins w:id="536" w:date="2015-08-05T07:13:00Z" w:author="Jonathan Butcher">
        <w:r>
          <w:rPr>
            <w:rFonts w:ascii="Arial"/>
            <w:color w:val="365f91"/>
            <w:sz w:val="22"/>
            <w:szCs w:val="22"/>
            <w:u w:color="365f91"/>
            <w:shd w:val="clear" w:color="auto" w:fill="ffffff"/>
            <w:rtl w:val="0"/>
            <w:lang w:val="en-US"/>
          </w:rPr>
          <w:t xml:space="preserve"> so that it can be easily replicated without loss in interpretation</w:t>
        </w:r>
      </w:ins>
      <w:ins w:id="537" w:date="2015-08-04T23:04:00Z" w:author="Jonathan Butcher">
        <w:r>
          <w:rPr>
            <w:rFonts w:ascii="Arial"/>
            <w:color w:val="365f91"/>
            <w:sz w:val="22"/>
            <w:szCs w:val="22"/>
            <w:u w:color="365f91"/>
            <w:shd w:val="clear" w:color="auto" w:fill="ffffff"/>
            <w:rtl w:val="0"/>
          </w:rPr>
          <w:t>.</w:t>
        </w:r>
      </w:ins>
    </w:p>
    <w:p>
      <w:pPr>
        <w:pStyle w:val="Body"/>
        <w:shd w:val="clear" w:color="auto" w:fill="ffffff"/>
        <w:spacing w:before="100" w:after="100" w:line="240" w:lineRule="auto"/>
        <w:jc w:val="both"/>
        <w:rPr>
          <w:ins w:id="538" w:date="2015-08-05T11:51:00Z" w:author="Jonathan Butcher"/>
          <w:rFonts w:ascii="Arial" w:cs="Arial" w:hAnsi="Arial" w:eastAsia="Arial"/>
          <w:i w:val="1"/>
          <w:iCs w:val="1"/>
          <w:shd w:val="clear" w:color="auto" w:fill="ffffff"/>
        </w:rPr>
      </w:pPr>
      <w:ins w:id="539" w:date="2015-08-04T23:07:00Z" w:author="Jonathan Butcher">
        <w:r>
          <w:rPr>
            <w:rFonts w:hAnsi="Arial" w:hint="default"/>
            <w:i w:val="1"/>
            <w:iCs w:val="1"/>
            <w:sz w:val="22"/>
            <w:szCs w:val="22"/>
            <w:shd w:val="clear" w:color="auto" w:fill="ffffff"/>
            <w:rtl w:val="0"/>
            <w:lang w:val="en-US"/>
          </w:rPr>
          <w:t>“</w:t>
        </w:r>
      </w:ins>
      <w:ins w:id="540" w:date="2015-08-04T23:06:00Z" w:author="Jonathan Butcher">
        <w:r>
          <w:rPr>
            <w:rFonts w:ascii="Arial"/>
            <w:i w:val="1"/>
            <w:iCs w:val="1"/>
            <w:color w:val="000000"/>
            <w:sz w:val="22"/>
            <w:szCs w:val="22"/>
            <w:u w:color="000000"/>
            <w:shd w:val="clear" w:color="auto" w:fill="ffffff"/>
            <w:rtl w:val="0"/>
            <w:lang w:val="en-US"/>
          </w:rPr>
          <w:t>I am concerned about the modeling efforts. The story can be very impressive and highly significant to the community, but is severely affected by the extremely unnecessary complexity of modeling efforts.</w:t>
        </w:r>
      </w:ins>
      <w:ins w:id="541" w:date="2015-08-04T23:07:00Z" w:author="Jonathan Butcher">
        <w:r>
          <w:rPr>
            <w:rFonts w:ascii="Arial"/>
            <w:i w:val="1"/>
            <w:iCs w:val="1"/>
            <w:color w:val="000000"/>
            <w:sz w:val="22"/>
            <w:szCs w:val="22"/>
            <w:u w:color="000000"/>
            <w:shd w:val="clear" w:color="auto" w:fill="ffffff"/>
            <w:rtl w:val="0"/>
            <w:lang w:val="en-US"/>
          </w:rPr>
          <w:t xml:space="preserve"> My concern is on a fundamental question: why do we do modeling studies? There are many ways and approaches to model a biological system, depending on the problem and on the availability of information. Despite all these, we do modeling studies because they can tell us something new, give us new insight that we may otherwise not easy to get. There are a number of modeling studies on EMT. Lu et al.</w:t>
        </w:r>
      </w:ins>
      <w:ins w:id="542" w:date="2015-08-19T11:11:00Z" w:author="rag237">
        <w:r>
          <w:rPr>
            <w:rFonts w:ascii="Arial"/>
            <w:i w:val="1"/>
            <w:iCs w:val="1"/>
            <w:shd w:val="clear" w:color="auto" w:fill="ffffff"/>
            <w:rtl w:val="0"/>
          </w:rPr>
          <w:t xml:space="preserve"> </w:t>
        </w:r>
      </w:ins>
      <w:ins w:id="543" w:date="2015-08-04T23:07:00Z" w:author="Jonathan Butcher">
        <w:r>
          <w:rPr>
            <w:rFonts w:ascii="Arial"/>
            <w:i w:val="1"/>
            <w:iCs w:val="1"/>
            <w:color w:val="000000"/>
            <w:sz w:val="22"/>
            <w:szCs w:val="22"/>
            <w:u w:color="000000"/>
            <w:shd w:val="clear" w:color="auto" w:fill="ffffff"/>
            <w:rtl w:val="0"/>
            <w:lang w:val="da-DK"/>
          </w:rPr>
          <w:t>(Lu et al. 2013) and Tian et al.</w:t>
        </w:r>
      </w:ins>
      <w:ins w:id="544" w:date="2015-08-19T11:11:00Z" w:author="rag237">
        <w:r>
          <w:rPr>
            <w:rFonts w:ascii="Arial"/>
            <w:i w:val="1"/>
            <w:iCs w:val="1"/>
            <w:shd w:val="clear" w:color="auto" w:fill="ffffff"/>
            <w:rtl w:val="0"/>
          </w:rPr>
          <w:t xml:space="preserve"> </w:t>
        </w:r>
      </w:ins>
      <w:ins w:id="545" w:date="2015-08-04T23:07:00Z" w:author="Jonathan Butcher">
        <w:r>
          <w:rPr>
            <w:rFonts w:ascii="Arial"/>
            <w:i w:val="1"/>
            <w:iCs w:val="1"/>
            <w:color w:val="000000"/>
            <w:sz w:val="22"/>
            <w:szCs w:val="22"/>
            <w:u w:color="000000"/>
            <w:shd w:val="clear" w:color="auto" w:fill="ffffff"/>
            <w:rtl w:val="0"/>
            <w:lang w:val="en-US"/>
          </w:rPr>
          <w:t>(Tian, Zhang, and Xing 2013) both built nice and simple models of EMT regulation. Both of these studies suggest clear molecular mechanisms, and make testable predictions, which lead to a following experimental test. The work of Steinway et al (Steinway et al. 2014) is also on pathway crosstalks in EMT. These researchers also worked on a rather large network. They did some coarse-graining to focus on the key network structure, and from it they did some analysis to help understand how pathway crosstalks may affect EMT dynamics. On the other hand, if for a network that is so complex we can</w:t>
        </w:r>
      </w:ins>
      <w:ins w:id="546" w:date="2015-08-04T23:07:00Z" w:author="Jonathan Butcher">
        <w:r>
          <w:rPr>
            <w:rFonts w:hAnsi="Arial" w:hint="default"/>
            <w:i w:val="1"/>
            <w:iCs w:val="1"/>
            <w:color w:val="000000"/>
            <w:sz w:val="22"/>
            <w:szCs w:val="22"/>
            <w:u w:color="000000"/>
            <w:shd w:val="clear" w:color="auto" w:fill="ffffff"/>
            <w:rtl w:val="0"/>
            <w:lang w:val="en-US"/>
          </w:rPr>
          <w:t>’</w:t>
        </w:r>
      </w:ins>
      <w:ins w:id="547" w:date="2015-08-04T23:07:00Z" w:author="Jonathan Butcher">
        <w:r>
          <w:rPr>
            <w:rFonts w:ascii="Arial"/>
            <w:i w:val="1"/>
            <w:iCs w:val="1"/>
            <w:color w:val="000000"/>
            <w:sz w:val="22"/>
            <w:szCs w:val="22"/>
            <w:u w:color="000000"/>
            <w:shd w:val="clear" w:color="auto" w:fill="ffffff"/>
            <w:rtl w:val="0"/>
            <w:lang w:val="en-US"/>
          </w:rPr>
          <w:t xml:space="preserve">t even examine it visually (not even through modular analysis), how can we know the validity of the model and gain new insight? We know that every model (in biology) is incomplete, but we need to know where we have made assumptions, and where we may miss components. The authors acknowledge that the network does not include miRNAs since the information is incomplete---very fair statement, but then how should a reader trust the work without </w:t>
        </w:r>
      </w:ins>
      <w:ins w:id="548" w:date="2015-08-04T23:07:00Z" w:author="Jonathan Butcher">
        <w:del w:id="549" w:date="2015-08-19T11:12:00Z" w:author="rag237">
          <w:r>
            <w:rPr>
              <w:rFonts w:ascii="Arial"/>
              <w:i w:val="1"/>
              <w:iCs w:val="1"/>
              <w:color w:val="000000"/>
              <w:sz w:val="22"/>
              <w:szCs w:val="22"/>
              <w:u w:color="000000"/>
              <w:shd w:val="clear" w:color="auto" w:fill="ffffff"/>
              <w:rtl w:val="0"/>
              <w:lang w:val="en-US"/>
            </w:rPr>
            <w:delText xml:space="preserve">the </w:delText>
          </w:r>
        </w:del>
      </w:ins>
      <w:ins w:id="550" w:date="2015-08-04T23:07:00Z" w:author="Jonathan Butcher">
        <w:r>
          <w:rPr>
            <w:rFonts w:ascii="Arial"/>
            <w:i w:val="1"/>
            <w:iCs w:val="1"/>
            <w:color w:val="000000"/>
            <w:sz w:val="22"/>
            <w:szCs w:val="22"/>
            <w:u w:color="000000"/>
            <w:shd w:val="clear" w:color="auto" w:fill="ffffff"/>
            <w:rtl w:val="0"/>
            <w:lang w:val="en-US"/>
          </w:rPr>
          <w:t xml:space="preserve">this important component? You may argue that this criticism applies to every model. The point is that for a </w:t>
        </w:r>
      </w:ins>
      <w:ins w:id="551" w:date="2015-08-04T23:07:00Z" w:author="Jonathan Butcher">
        <w:r>
          <w:rPr>
            <w:rFonts w:hAnsi="Arial" w:hint="default"/>
            <w:i w:val="1"/>
            <w:iCs w:val="1"/>
            <w:color w:val="000000"/>
            <w:sz w:val="22"/>
            <w:szCs w:val="22"/>
            <w:u w:color="000000"/>
            <w:shd w:val="clear" w:color="auto" w:fill="ffffff"/>
            <w:rtl w:val="0"/>
            <w:lang w:val="en-US"/>
          </w:rPr>
          <w:t>“</w:t>
        </w:r>
      </w:ins>
      <w:ins w:id="552" w:date="2015-08-04T23:07:00Z" w:author="Jonathan Butcher">
        <w:r>
          <w:rPr>
            <w:rFonts w:ascii="Arial"/>
            <w:i w:val="1"/>
            <w:iCs w:val="1"/>
            <w:color w:val="000000"/>
            <w:sz w:val="22"/>
            <w:szCs w:val="22"/>
            <w:u w:color="000000"/>
            <w:shd w:val="clear" w:color="auto" w:fill="ffffff"/>
            <w:rtl w:val="0"/>
          </w:rPr>
          <w:t>simpler</w:t>
        </w:r>
      </w:ins>
      <w:ins w:id="553" w:date="2015-08-04T23:07:00Z" w:author="Jonathan Butcher">
        <w:r>
          <w:rPr>
            <w:rFonts w:hAnsi="Arial" w:hint="default"/>
            <w:i w:val="1"/>
            <w:iCs w:val="1"/>
            <w:color w:val="000000"/>
            <w:sz w:val="22"/>
            <w:szCs w:val="22"/>
            <w:u w:color="000000"/>
            <w:shd w:val="clear" w:color="auto" w:fill="ffffff"/>
            <w:rtl w:val="0"/>
            <w:lang w:val="en-US"/>
          </w:rPr>
          <w:t xml:space="preserve">” </w:t>
        </w:r>
      </w:ins>
      <w:ins w:id="554" w:date="2015-08-04T23:07:00Z" w:author="Jonathan Butcher">
        <w:r>
          <w:rPr>
            <w:rFonts w:ascii="Arial"/>
            <w:i w:val="1"/>
            <w:iCs w:val="1"/>
            <w:color w:val="000000"/>
            <w:sz w:val="22"/>
            <w:szCs w:val="22"/>
            <w:u w:color="000000"/>
            <w:shd w:val="clear" w:color="auto" w:fill="ffffff"/>
            <w:rtl w:val="0"/>
            <w:lang w:val="en-US"/>
          </w:rPr>
          <w:t>model one knows what might be missing and what might be the consequences, also what might have been treated implicitly in the model.</w:t>
        </w:r>
      </w:ins>
      <w:ins w:id="555" w:date="2015-08-04T23:07:00Z" w:author="Jonathan Butcher">
        <w:r>
          <w:rPr>
            <w:rFonts w:hAnsi="Arial" w:hint="default"/>
            <w:i w:val="1"/>
            <w:iCs w:val="1"/>
            <w:color w:val="000000"/>
            <w:sz w:val="22"/>
            <w:szCs w:val="22"/>
            <w:u w:color="000000"/>
            <w:shd w:val="clear" w:color="auto" w:fill="ffffff"/>
            <w:rtl w:val="0"/>
            <w:lang w:val="en-US"/>
          </w:rPr>
          <w:t>”</w:t>
        </w:r>
      </w:ins>
    </w:p>
    <w:p>
      <w:pPr>
        <w:pStyle w:val="Body"/>
        <w:shd w:val="clear" w:color="auto" w:fill="ffffff"/>
        <w:spacing w:before="100" w:after="100" w:line="240" w:lineRule="auto"/>
        <w:jc w:val="both"/>
        <w:rPr>
          <w:ins w:id="556" w:date="2015-08-04T23:02:00Z" w:author="Jonathan Butcher"/>
          <w:rFonts w:ascii="Arial" w:cs="Arial" w:hAnsi="Arial" w:eastAsia="Arial"/>
          <w:color w:val="365f91"/>
          <w:sz w:val="22"/>
          <w:szCs w:val="22"/>
          <w:u w:color="365f91"/>
          <w:shd w:val="clear" w:color="auto" w:fill="ffffff"/>
        </w:rPr>
      </w:pPr>
      <w:ins w:id="557" w:date="2015-08-05T11:51:00Z" w:author="Jonathan Butcher">
        <w:r>
          <w:rPr>
            <w:rFonts w:ascii="Arial"/>
            <w:color w:val="365f91"/>
            <w:sz w:val="22"/>
            <w:szCs w:val="22"/>
            <w:u w:color="365f91"/>
            <w:shd w:val="clear" w:color="auto" w:fill="ffffff"/>
            <w:rtl w:val="0"/>
            <w:lang w:val="en-US"/>
          </w:rPr>
          <w:t xml:space="preserve">This </w:t>
        </w:r>
      </w:ins>
      <w:ins w:id="558" w:date="2015-08-05T14:03:00Z" w:author="Jonathan Butcher">
        <w:r>
          <w:rPr>
            <w:rFonts w:ascii="Arial"/>
            <w:color w:val="365f91"/>
            <w:sz w:val="22"/>
            <w:szCs w:val="22"/>
            <w:u w:color="365f91"/>
            <w:shd w:val="clear" w:color="auto" w:fill="ffffff"/>
            <w:rtl w:val="0"/>
            <w:lang w:val="fr-FR"/>
          </w:rPr>
          <w:t xml:space="preserve">comment </w:t>
        </w:r>
      </w:ins>
      <w:ins w:id="559" w:date="2015-08-05T11:51:00Z" w:author="Jonathan Butcher">
        <w:r>
          <w:rPr>
            <w:rFonts w:ascii="Arial"/>
            <w:color w:val="365f91"/>
            <w:sz w:val="22"/>
            <w:szCs w:val="22"/>
            <w:u w:color="365f91"/>
            <w:shd w:val="clear" w:color="auto" w:fill="ffffff"/>
            <w:rtl w:val="0"/>
            <w:lang w:val="en-US"/>
          </w:rPr>
          <w:t xml:space="preserve">reads more </w:t>
        </w:r>
      </w:ins>
      <w:ins w:id="560" w:date="2015-08-05T14:03:00Z" w:author="Jonathan Butcher">
        <w:r>
          <w:rPr>
            <w:rFonts w:ascii="Arial"/>
            <w:color w:val="365f91"/>
            <w:sz w:val="22"/>
            <w:szCs w:val="22"/>
            <w:u w:color="365f91"/>
            <w:shd w:val="clear" w:color="auto" w:fill="ffffff"/>
            <w:rtl w:val="0"/>
          </w:rPr>
          <w:t xml:space="preserve">like </w:t>
        </w:r>
      </w:ins>
      <w:ins w:id="561" w:date="2015-08-05T11:51:00Z" w:author="Jonathan Butcher">
        <w:r>
          <w:rPr>
            <w:rFonts w:ascii="Arial"/>
            <w:color w:val="365f91"/>
            <w:sz w:val="22"/>
            <w:szCs w:val="22"/>
            <w:u w:color="365f91"/>
            <w:shd w:val="clear" w:color="auto" w:fill="ffffff"/>
            <w:rtl w:val="0"/>
            <w:lang w:val="en-US"/>
          </w:rPr>
          <w:t xml:space="preserve">a philosophical </w:t>
        </w:r>
      </w:ins>
      <w:ins w:id="562" w:date="2015-08-05T14:03:00Z" w:author="Jonathan Butcher">
        <w:r>
          <w:rPr>
            <w:rFonts w:ascii="Arial"/>
            <w:color w:val="365f91"/>
            <w:sz w:val="22"/>
            <w:szCs w:val="22"/>
            <w:u w:color="365f91"/>
            <w:shd w:val="clear" w:color="auto" w:fill="ffffff"/>
            <w:rtl w:val="0"/>
          </w:rPr>
          <w:t>muse</w:t>
        </w:r>
      </w:ins>
      <w:ins w:id="563" w:date="2015-08-05T11:51:00Z" w:author="Jonathan Butcher">
        <w:r>
          <w:rPr>
            <w:rFonts w:ascii="Arial"/>
            <w:color w:val="365f91"/>
            <w:sz w:val="22"/>
            <w:szCs w:val="22"/>
            <w:u w:color="365f91"/>
            <w:shd w:val="clear" w:color="auto" w:fill="ffffff"/>
            <w:rtl w:val="0"/>
            <w:lang w:val="en-US"/>
          </w:rPr>
          <w:t xml:space="preserve"> about the utility of modeling rather than a direct criticism of the work itself</w:t>
        </w:r>
      </w:ins>
      <w:ins w:id="564" w:date="2015-08-05T14:03:00Z" w:author="Jonathan Butcher">
        <w:r>
          <w:rPr>
            <w:rFonts w:ascii="Arial"/>
            <w:color w:val="365f91"/>
            <w:sz w:val="22"/>
            <w:szCs w:val="22"/>
            <w:u w:color="365f91"/>
            <w:shd w:val="clear" w:color="auto" w:fill="ffffff"/>
            <w:rtl w:val="0"/>
            <w:lang w:val="en-US"/>
          </w:rPr>
          <w:t>, and indeed the reviewer suggests as much</w:t>
        </w:r>
      </w:ins>
      <w:ins w:id="565" w:date="2015-08-05T11:51:00Z" w:author="Jonathan Butcher">
        <w:r>
          <w:rPr>
            <w:rFonts w:ascii="Arial"/>
            <w:color w:val="365f91"/>
            <w:sz w:val="22"/>
            <w:szCs w:val="22"/>
            <w:u w:color="365f91"/>
            <w:shd w:val="clear" w:color="auto" w:fill="ffffff"/>
            <w:rtl w:val="0"/>
            <w:lang w:val="en-US"/>
          </w:rPr>
          <w:t xml:space="preserve">. The reviewer expresses </w:t>
        </w:r>
      </w:ins>
      <w:ins w:id="566" w:date="2015-08-05T11:53:00Z" w:author="Jonathan Butcher">
        <w:r>
          <w:rPr>
            <w:rFonts w:ascii="Arial"/>
            <w:color w:val="365f91"/>
            <w:sz w:val="22"/>
            <w:szCs w:val="22"/>
            <w:u w:color="365f91"/>
            <w:shd w:val="clear" w:color="auto" w:fill="ffffff"/>
            <w:rtl w:val="0"/>
          </w:rPr>
          <w:t>criteria</w:t>
        </w:r>
      </w:ins>
      <w:ins w:id="567" w:date="2015-08-05T11:51:00Z" w:author="Jonathan Butcher">
        <w:r>
          <w:rPr>
            <w:rFonts w:ascii="Arial"/>
            <w:color w:val="365f91"/>
            <w:sz w:val="22"/>
            <w:szCs w:val="22"/>
            <w:u w:color="365f91"/>
            <w:shd w:val="clear" w:color="auto" w:fill="ffffff"/>
            <w:rtl w:val="0"/>
            <w:lang w:val="en-US"/>
          </w:rPr>
          <w:t xml:space="preserve"> that justify the use of a modeling approach.</w:t>
        </w:r>
      </w:ins>
      <w:ins w:id="568" w:date="2015-08-05T11:53:00Z" w:author="Jonathan Butcher">
        <w:r>
          <w:rPr>
            <w:rFonts w:ascii="Arial"/>
            <w:color w:val="365f91"/>
            <w:sz w:val="22"/>
            <w:szCs w:val="22"/>
            <w:u w:color="365f91"/>
            <w:shd w:val="clear" w:color="auto" w:fill="ffffff"/>
            <w:rtl w:val="0"/>
            <w:lang w:val="en-US"/>
          </w:rPr>
          <w:t xml:space="preserve"> Such useful simulations </w:t>
        </w:r>
      </w:ins>
      <w:ins w:id="569" w:date="2015-08-05T11:54:00Z" w:author="Jonathan Butcher">
        <w:r>
          <w:rPr>
            <w:rFonts w:ascii="Arial"/>
            <w:color w:val="365f91"/>
            <w:sz w:val="22"/>
            <w:szCs w:val="22"/>
            <w:u w:color="365f91"/>
            <w:shd w:val="clear" w:color="auto" w:fill="ffffff"/>
            <w:rtl w:val="0"/>
          </w:rPr>
          <w:t>1)</w:t>
        </w:r>
      </w:ins>
      <w:ins w:id="570" w:date="2015-08-05T11:53:00Z" w:author="Jonathan Butcher">
        <w:r>
          <w:rPr>
            <w:rFonts w:ascii="Arial"/>
            <w:color w:val="365f91"/>
            <w:sz w:val="22"/>
            <w:szCs w:val="22"/>
            <w:u w:color="365f91"/>
            <w:shd w:val="clear" w:color="auto" w:fill="ffffff"/>
            <w:rtl w:val="0"/>
            <w:lang w:val="en-US"/>
          </w:rPr>
          <w:t xml:space="preserve"> tell us something new, 2) </w:t>
        </w:r>
      </w:ins>
      <w:ins w:id="571" w:date="2015-08-05T11:54:00Z" w:author="Jonathan Butcher">
        <w:r>
          <w:rPr>
            <w:rFonts w:ascii="Arial"/>
            <w:color w:val="365f91"/>
            <w:sz w:val="22"/>
            <w:szCs w:val="22"/>
            <w:u w:color="365f91"/>
            <w:shd w:val="clear" w:color="auto" w:fill="ffffff"/>
            <w:rtl w:val="0"/>
          </w:rPr>
          <w:t>predict</w:t>
        </w:r>
      </w:ins>
      <w:ins w:id="572" w:date="2015-08-05T11:53:00Z" w:author="Jonathan Butcher">
        <w:r>
          <w:rPr>
            <w:rFonts w:ascii="Arial"/>
            <w:color w:val="365f91"/>
            <w:sz w:val="22"/>
            <w:szCs w:val="22"/>
            <w:u w:color="365f91"/>
            <w:shd w:val="clear" w:color="auto" w:fill="ffffff"/>
            <w:rtl w:val="0"/>
            <w:lang w:val="fr-FR"/>
          </w:rPr>
          <w:t xml:space="preserve"> emergent phenomena </w:t>
        </w:r>
      </w:ins>
      <w:ins w:id="573" w:date="2015-08-05T11:51:00Z" w:author="Jonathan Butcher">
        <w:r>
          <w:rPr>
            <w:rFonts w:ascii="Arial"/>
            <w:color w:val="365f91"/>
            <w:sz w:val="22"/>
            <w:szCs w:val="22"/>
            <w:u w:color="365f91"/>
            <w:shd w:val="clear" w:color="auto" w:fill="ffffff"/>
            <w:rtl w:val="0"/>
            <w:lang w:val="en-US"/>
          </w:rPr>
          <w:t xml:space="preserve">that would not have been determinable via experiment alone, and 3) </w:t>
        </w:r>
      </w:ins>
      <w:ins w:id="574" w:date="2015-08-05T11:55:00Z" w:author="Jonathan Butcher">
        <w:r>
          <w:rPr>
            <w:rFonts w:ascii="Arial"/>
            <w:color w:val="365f91"/>
            <w:sz w:val="22"/>
            <w:szCs w:val="22"/>
            <w:u w:color="365f91"/>
            <w:shd w:val="clear" w:color="auto" w:fill="ffffff"/>
            <w:rtl w:val="0"/>
            <w:lang w:val="en-US"/>
          </w:rPr>
          <w:t>have predictions that</w:t>
        </w:r>
      </w:ins>
      <w:ins w:id="575" w:date="2015-08-05T11:51:00Z" w:author="Jonathan Butcher">
        <w:r>
          <w:rPr>
            <w:rFonts w:ascii="Arial"/>
            <w:color w:val="365f91"/>
            <w:sz w:val="22"/>
            <w:szCs w:val="22"/>
            <w:u w:color="365f91"/>
            <w:shd w:val="clear" w:color="auto" w:fill="ffffff"/>
            <w:rtl w:val="0"/>
            <w:lang w:val="en-US"/>
          </w:rPr>
          <w:t xml:space="preserve"> be validated by experimental tests motivated by the system. The reviewer then cites </w:t>
        </w:r>
      </w:ins>
      <w:ins w:id="576" w:date="2015-08-05T11:51:00Z" w:author="Jonathan Butcher">
        <w:del w:id="577" w:date="2015-08-19T10:06:00Z" w:author="rag237">
          <w:r>
            <w:rPr>
              <w:rFonts w:ascii="Arial"/>
              <w:color w:val="365f91"/>
              <w:sz w:val="22"/>
              <w:szCs w:val="22"/>
              <w:u w:color="365f91"/>
              <w:shd w:val="clear" w:color="auto" w:fill="ffffff"/>
              <w:rtl w:val="0"/>
              <w:lang w:val="en-US"/>
            </w:rPr>
            <w:delText xml:space="preserve">some </w:delText>
          </w:r>
        </w:del>
      </w:ins>
      <w:ins w:id="578" w:date="2015-08-05T11:51:00Z" w:author="Jonathan Butcher">
        <w:r>
          <w:rPr>
            <w:rFonts w:ascii="Arial"/>
            <w:color w:val="365f91"/>
            <w:sz w:val="22"/>
            <w:szCs w:val="22"/>
            <w:u w:color="365f91"/>
            <w:shd w:val="clear" w:color="auto" w:fill="ffffff"/>
            <w:rtl w:val="0"/>
            <w:lang w:val="en-US"/>
          </w:rPr>
          <w:t xml:space="preserve">studies about EMT that they believe satisfy these criteria. We fully </w:t>
        </w:r>
      </w:ins>
      <w:ins w:id="579" w:date="2015-08-05T14:06:00Z" w:author="Jonathan Butcher">
        <w:r>
          <w:rPr>
            <w:rFonts w:ascii="Arial"/>
            <w:color w:val="365f91"/>
            <w:sz w:val="22"/>
            <w:szCs w:val="22"/>
            <w:u w:color="365f91"/>
            <w:shd w:val="clear" w:color="auto" w:fill="ffffff"/>
            <w:rtl w:val="0"/>
          </w:rPr>
          <w:t>concur</w:t>
        </w:r>
      </w:ins>
      <w:ins w:id="580" w:date="2015-08-05T11:51:00Z" w:author="Jonathan Butcher">
        <w:r>
          <w:rPr>
            <w:rFonts w:ascii="Arial"/>
            <w:color w:val="365f91"/>
            <w:sz w:val="22"/>
            <w:szCs w:val="22"/>
            <w:u w:color="365f91"/>
            <w:shd w:val="clear" w:color="auto" w:fill="ffffff"/>
            <w:rtl w:val="0"/>
            <w:lang w:val="en-US"/>
          </w:rPr>
          <w:t xml:space="preserve"> that </w:t>
        </w:r>
      </w:ins>
      <w:ins w:id="581" w:date="2015-08-05T14:04:00Z" w:author="Jonathan Butcher">
        <w:r>
          <w:rPr>
            <w:rFonts w:ascii="Arial"/>
            <w:color w:val="365f91"/>
            <w:sz w:val="22"/>
            <w:szCs w:val="22"/>
            <w:u w:color="365f91"/>
            <w:shd w:val="clear" w:color="auto" w:fill="ffffff"/>
            <w:rtl w:val="0"/>
            <w:lang w:val="en-US"/>
          </w:rPr>
          <w:t xml:space="preserve">the </w:t>
        </w:r>
      </w:ins>
      <w:ins w:id="582" w:date="2015-08-05T11:51:00Z" w:author="Jonathan Butcher">
        <w:r>
          <w:rPr>
            <w:rFonts w:ascii="Arial"/>
            <w:color w:val="365f91"/>
            <w:sz w:val="22"/>
            <w:szCs w:val="22"/>
            <w:u w:color="365f91"/>
            <w:shd w:val="clear" w:color="auto" w:fill="ffffff"/>
            <w:rtl w:val="0"/>
            <w:lang w:val="da-DK"/>
          </w:rPr>
          <w:t>models</w:t>
        </w:r>
      </w:ins>
      <w:ins w:id="583" w:date="2015-08-05T11:56:00Z" w:author="Jonathan Butcher">
        <w:r>
          <w:rPr>
            <w:rFonts w:ascii="Arial"/>
            <w:color w:val="365f91"/>
            <w:sz w:val="22"/>
            <w:szCs w:val="22"/>
            <w:u w:color="365f91"/>
            <w:shd w:val="clear" w:color="auto" w:fill="ffffff"/>
            <w:rtl w:val="0"/>
          </w:rPr>
          <w:t xml:space="preserve"> </w:t>
        </w:r>
      </w:ins>
      <w:ins w:id="584" w:date="2015-08-05T14:04:00Z" w:author="Jonathan Butcher">
        <w:r>
          <w:rPr>
            <w:rFonts w:ascii="Arial"/>
            <w:color w:val="365f91"/>
            <w:sz w:val="22"/>
            <w:szCs w:val="22"/>
            <w:u w:color="365f91"/>
            <w:shd w:val="clear" w:color="auto" w:fill="ffffff"/>
            <w:rtl w:val="0"/>
            <w:lang w:val="en-US"/>
          </w:rPr>
          <w:t xml:space="preserve">cited by the reviewer </w:t>
        </w:r>
      </w:ins>
      <w:ins w:id="585" w:date="2015-08-05T11:56:00Z" w:author="Jonathan Butcher">
        <w:r>
          <w:rPr>
            <w:rFonts w:ascii="Arial"/>
            <w:color w:val="365f91"/>
            <w:sz w:val="22"/>
            <w:szCs w:val="22"/>
            <w:u w:color="365f91"/>
            <w:shd w:val="clear" w:color="auto" w:fill="ffffff"/>
            <w:rtl w:val="0"/>
            <w:lang w:val="en-US"/>
          </w:rPr>
          <w:t xml:space="preserve">are simpler than our model </w:t>
        </w:r>
      </w:ins>
      <w:ins w:id="586" w:date="2015-08-05T14:04:00Z" w:author="Jonathan Butcher">
        <w:r>
          <w:rPr>
            <w:rFonts w:ascii="Arial"/>
            <w:color w:val="365f91"/>
            <w:sz w:val="22"/>
            <w:szCs w:val="22"/>
            <w:u w:color="365f91"/>
            <w:shd w:val="clear" w:color="auto" w:fill="ffffff"/>
            <w:rtl w:val="0"/>
            <w:lang w:val="en-US"/>
          </w:rPr>
          <w:t>presented</w:t>
        </w:r>
      </w:ins>
      <w:ins w:id="587" w:date="2015-08-05T14:06:00Z" w:author="Jonathan Butcher">
        <w:r>
          <w:rPr>
            <w:rFonts w:ascii="Arial"/>
            <w:color w:val="365f91"/>
            <w:sz w:val="22"/>
            <w:szCs w:val="22"/>
            <w:u w:color="365f91"/>
            <w:shd w:val="clear" w:color="auto" w:fill="ffffff"/>
            <w:rtl w:val="0"/>
            <w:lang w:val="en-US"/>
          </w:rPr>
          <w:t xml:space="preserve"> here</w:t>
        </w:r>
      </w:ins>
      <w:ins w:id="588" w:date="2015-08-05T11:56:00Z" w:author="Jonathan Butcher">
        <w:r>
          <w:rPr>
            <w:rFonts w:ascii="Arial"/>
            <w:color w:val="365f91"/>
            <w:sz w:val="22"/>
            <w:szCs w:val="22"/>
            <w:u w:color="365f91"/>
            <w:shd w:val="clear" w:color="auto" w:fill="ffffff"/>
            <w:rtl w:val="0"/>
            <w:lang w:val="en-US"/>
          </w:rPr>
          <w:t>, and that they too identify and validate testable predictions about the interactions contained. However, we are fully confident that our model similarly satisfies these criteria</w:t>
        </w:r>
      </w:ins>
      <w:ins w:id="589" w:date="2015-08-05T14:06:00Z" w:author="Jonathan Butcher">
        <w:r>
          <w:rPr>
            <w:rFonts w:ascii="Arial"/>
            <w:color w:val="365f91"/>
            <w:sz w:val="22"/>
            <w:szCs w:val="22"/>
            <w:u w:color="365f91"/>
            <w:shd w:val="clear" w:color="auto" w:fill="ffffff"/>
            <w:rtl w:val="0"/>
            <w:lang w:val="en-US"/>
          </w:rPr>
          <w:t xml:space="preserve"> as demonstrated by the data presented in this manuscript. </w:t>
        </w:r>
      </w:ins>
      <w:ins w:id="590" w:date="2015-08-05T14:07:00Z" w:author="Jonathan Butcher">
        <w:r>
          <w:rPr>
            <w:rFonts w:ascii="Arial"/>
            <w:color w:val="365f91"/>
            <w:sz w:val="22"/>
            <w:szCs w:val="22"/>
            <w:u w:color="365f91"/>
            <w:shd w:val="clear" w:color="auto" w:fill="ffffff"/>
            <w:rtl w:val="0"/>
            <w:lang w:val="en-US"/>
          </w:rPr>
          <w:t xml:space="preserve">Our computational model 1) identified the existence of a hybrid EMT state </w:t>
        </w:r>
      </w:ins>
      <w:ins w:id="591" w:date="2015-08-05T14:07:00Z" w:author="Jonathan Butcher">
        <w:del w:id="592" w:date="2015-08-07T08:55:00Z" w:author="Chakrabarti,Anirikh,LAUSANNE,GI Health &amp; Microbiome">
          <w:r>
            <w:rPr>
              <w:rFonts w:ascii="Arial"/>
              <w:color w:val="365f91"/>
              <w:sz w:val="22"/>
              <w:szCs w:val="22"/>
              <w:u w:color="365f91"/>
              <w:shd w:val="clear" w:color="auto" w:fill="ffffff"/>
              <w:rtl w:val="0"/>
              <w:lang w:val="en-US"/>
            </w:rPr>
            <w:delText xml:space="preserve">that </w:delText>
          </w:r>
        </w:del>
      </w:ins>
      <w:ins w:id="593" w:date="2015-08-07T08:55:00Z" w:author="Chakrabarti,Anirikh,LAUSANNE,GI Health &amp; Microbiome">
        <w:r>
          <w:rPr>
            <w:rFonts w:ascii="Arial"/>
            <w:color w:val="365f91"/>
            <w:sz w:val="22"/>
            <w:szCs w:val="22"/>
            <w:u w:color="365f91"/>
            <w:shd w:val="clear" w:color="auto" w:fill="ffffff"/>
            <w:rtl w:val="0"/>
            <w:lang w:val="en-US"/>
          </w:rPr>
          <w:t xml:space="preserve">which </w:t>
        </w:r>
      </w:ins>
      <w:ins w:id="594" w:date="2015-08-05T14:07:00Z" w:author="Jonathan Butcher">
        <w:del w:id="595" w:date="2015-08-07T08:55:00Z" w:author="Chakrabarti,Anirikh,LAUSANNE,GI Health &amp; Microbiome">
          <w:r>
            <w:rPr>
              <w:rFonts w:ascii="Arial"/>
              <w:color w:val="365f91"/>
              <w:sz w:val="22"/>
              <w:szCs w:val="22"/>
              <w:u w:color="365f91"/>
              <w:shd w:val="clear" w:color="auto" w:fill="ffffff"/>
              <w:rtl w:val="0"/>
              <w:lang w:val="en-US"/>
            </w:rPr>
            <w:delText>did not previously exist in any of the</w:delText>
          </w:r>
        </w:del>
      </w:ins>
      <w:ins w:id="596" w:date="2015-08-07T08:55:00Z" w:author="Chakrabarti,Anirikh,LAUSANNE,GI Health &amp; Microbiome">
        <w:r>
          <w:rPr>
            <w:rFonts w:ascii="Arial"/>
            <w:color w:val="365f91"/>
            <w:sz w:val="22"/>
            <w:szCs w:val="22"/>
            <w:u w:color="365f91"/>
            <w:shd w:val="clear" w:color="auto" w:fill="ffffff"/>
            <w:rtl w:val="0"/>
            <w:lang w:val="en-US"/>
          </w:rPr>
          <w:t xml:space="preserve">was not part of the </w:t>
        </w:r>
      </w:ins>
      <w:ins w:id="597" w:date="2015-08-05T14:07:00Z" w:author="Jonathan Butcher">
        <w:del w:id="598" w:date="2015-08-07T08:55:00Z" w:author="Chakrabarti,Anirikh,LAUSANNE,GI Health &amp; Microbiome">
          <w:r>
            <w:rPr>
              <w:rFonts w:ascii="Arial"/>
              <w:color w:val="365f91"/>
              <w:sz w:val="22"/>
              <w:szCs w:val="22"/>
              <w:u w:color="365f91"/>
              <w:shd w:val="clear" w:color="auto" w:fill="ffffff"/>
              <w:rtl w:val="0"/>
            </w:rPr>
            <w:delText xml:space="preserve"> </w:delText>
          </w:r>
        </w:del>
      </w:ins>
      <w:ins w:id="599" w:date="2015-08-05T14:07:00Z" w:author="Jonathan Butcher">
        <w:r>
          <w:rPr>
            <w:rFonts w:ascii="Arial"/>
            <w:color w:val="365f91"/>
            <w:sz w:val="22"/>
            <w:szCs w:val="22"/>
            <w:u w:color="365f91"/>
            <w:shd w:val="clear" w:color="auto" w:fill="ffffff"/>
            <w:rtl w:val="0"/>
            <w:lang w:val="en-US"/>
          </w:rPr>
          <w:t xml:space="preserve">published literature used </w:t>
        </w:r>
      </w:ins>
      <w:ins w:id="600" w:date="2015-08-05T14:07:00Z" w:author="Jonathan Butcher">
        <w:del w:id="601" w:date="2015-08-07T08:55:00Z" w:author="Chakrabarti,Anirikh,LAUSANNE,GI Health &amp; Microbiome">
          <w:r>
            <w:rPr>
              <w:rFonts w:ascii="Arial"/>
              <w:color w:val="365f91"/>
              <w:sz w:val="22"/>
              <w:szCs w:val="22"/>
              <w:u w:color="365f91"/>
              <w:shd w:val="clear" w:color="auto" w:fill="ffffff"/>
              <w:rtl w:val="0"/>
              <w:lang w:val="en-US"/>
            </w:rPr>
            <w:delText>to train</w:delText>
          </w:r>
        </w:del>
      </w:ins>
      <w:ins w:id="602" w:date="2015-08-07T08:55:00Z" w:author="Chakrabarti,Anirikh,LAUSANNE,GI Health &amp; Microbiome">
        <w:r>
          <w:rPr>
            <w:rFonts w:ascii="Arial"/>
            <w:color w:val="365f91"/>
            <w:sz w:val="22"/>
            <w:szCs w:val="22"/>
            <w:u w:color="365f91"/>
            <w:shd w:val="clear" w:color="auto" w:fill="ffffff"/>
            <w:rtl w:val="0"/>
            <w:lang w:val="en-US"/>
          </w:rPr>
          <w:t>for training of</w:t>
        </w:r>
      </w:ins>
      <w:ins w:id="603" w:date="2015-08-05T14:07:00Z" w:author="Jonathan Butcher">
        <w:r>
          <w:rPr>
            <w:rFonts w:ascii="Arial"/>
            <w:color w:val="365f91"/>
            <w:sz w:val="22"/>
            <w:szCs w:val="22"/>
            <w:u w:color="365f91"/>
            <w:shd w:val="clear" w:color="auto" w:fill="ffffff"/>
            <w:rtl w:val="0"/>
            <w:lang w:val="en-US"/>
          </w:rPr>
          <w:t xml:space="preserve"> the model, </w:t>
        </w:r>
      </w:ins>
      <w:ins w:id="604" w:date="2015-08-05T14:08:00Z" w:author="Jonathan Butcher">
        <w:r>
          <w:rPr>
            <w:rFonts w:ascii="Arial"/>
            <w:color w:val="365f91"/>
            <w:sz w:val="22"/>
            <w:szCs w:val="22"/>
            <w:u w:color="365f91"/>
            <w:shd w:val="clear" w:color="auto" w:fill="ffffff"/>
            <w:rtl w:val="0"/>
            <w:lang w:val="en-US"/>
          </w:rPr>
          <w:t>2) predicted that EMT was controlled primarily by pSP1 and NFAT</w:t>
        </w:r>
      </w:ins>
      <w:ins w:id="605" w:date="2015-08-05T11:56:00Z" w:author="Jonathan Butcher">
        <w:r>
          <w:rPr>
            <w:rFonts w:ascii="Arial"/>
            <w:color w:val="365f91"/>
            <w:sz w:val="22"/>
            <w:szCs w:val="22"/>
            <w:u w:color="365f91"/>
            <w:shd w:val="clear" w:color="auto" w:fill="ffffff"/>
            <w:rtl w:val="0"/>
            <w:lang w:val="en-US"/>
          </w:rPr>
          <w:t xml:space="preserve">, and 3) this prediction </w:t>
        </w:r>
      </w:ins>
      <w:ins w:id="606" w:date="2015-08-05T14:08:00Z" w:author="Jonathan Butcher">
        <w:r>
          <w:rPr>
            <w:rFonts w:ascii="Arial"/>
            <w:color w:val="365f91"/>
            <w:sz w:val="22"/>
            <w:szCs w:val="22"/>
            <w:u w:color="365f91"/>
            <w:shd w:val="clear" w:color="auto" w:fill="ffffff"/>
            <w:rtl w:val="0"/>
            <w:lang w:val="en-US"/>
          </w:rPr>
          <w:t>was</w:t>
        </w:r>
      </w:ins>
      <w:ins w:id="607" w:date="2015-08-05T11:56:00Z" w:author="Jonathan Butcher">
        <w:r>
          <w:rPr>
            <w:rFonts w:ascii="Arial"/>
            <w:color w:val="365f91"/>
            <w:sz w:val="22"/>
            <w:szCs w:val="22"/>
            <w:u w:color="365f91"/>
            <w:shd w:val="clear" w:color="auto" w:fill="ffffff"/>
            <w:rtl w:val="0"/>
            <w:lang w:val="en-US"/>
          </w:rPr>
          <w:t xml:space="preserve"> experimentally proven</w:t>
        </w:r>
      </w:ins>
      <w:ins w:id="608" w:date="2015-08-05T14:09:00Z" w:author="Jonathan Butcher">
        <w:r>
          <w:rPr>
            <w:rFonts w:ascii="Arial"/>
            <w:color w:val="365f91"/>
            <w:sz w:val="22"/>
            <w:szCs w:val="22"/>
            <w:u w:color="365f91"/>
            <w:shd w:val="clear" w:color="auto" w:fill="ffffff"/>
            <w:rtl w:val="0"/>
            <w:lang w:val="en-US"/>
          </w:rPr>
          <w:t xml:space="preserve"> as was the predicted expression required to create the hybrid EMT state. In many ways, computational simulations work within a </w:t>
        </w:r>
      </w:ins>
      <w:ins w:id="609" w:date="2015-08-05T14:10:00Z" w:author="Jonathan Butcher">
        <w:r>
          <w:rPr>
            <w:rFonts w:hAnsi="Arial" w:hint="default"/>
            <w:color w:val="365f91"/>
            <w:sz w:val="22"/>
            <w:szCs w:val="22"/>
            <w:u w:color="365f91"/>
            <w:shd w:val="clear" w:color="auto" w:fill="ffffff"/>
            <w:rtl w:val="0"/>
            <w:lang w:val="en-US"/>
          </w:rPr>
          <w:t>“</w:t>
        </w:r>
      </w:ins>
      <w:ins w:id="610" w:date="2015-08-05T14:10:00Z" w:author="Jonathan Butcher">
        <w:r>
          <w:rPr>
            <w:rFonts w:ascii="Arial"/>
            <w:color w:val="365f91"/>
            <w:sz w:val="22"/>
            <w:szCs w:val="22"/>
            <w:u w:color="365f91"/>
            <w:shd w:val="clear" w:color="auto" w:fill="ffffff"/>
            <w:rtl w:val="0"/>
          </w:rPr>
          <w:t>control volume</w:t>
        </w:r>
      </w:ins>
      <w:ins w:id="611" w:date="2015-08-05T14:10:00Z" w:author="Jonathan Butcher">
        <w:r>
          <w:rPr>
            <w:rFonts w:hAnsi="Arial" w:hint="default"/>
            <w:color w:val="365f91"/>
            <w:sz w:val="22"/>
            <w:szCs w:val="22"/>
            <w:u w:color="365f91"/>
            <w:shd w:val="clear" w:color="auto" w:fill="ffffff"/>
            <w:rtl w:val="0"/>
            <w:lang w:val="en-US"/>
          </w:rPr>
          <w:t xml:space="preserve">” </w:t>
        </w:r>
      </w:ins>
      <w:ins w:id="612" w:date="2015-08-05T14:10:00Z" w:author="Jonathan Butcher">
        <w:r>
          <w:rPr>
            <w:rFonts w:ascii="Arial"/>
            <w:color w:val="365f91"/>
            <w:sz w:val="22"/>
            <w:szCs w:val="22"/>
            <w:u w:color="365f91"/>
            <w:shd w:val="clear" w:color="auto" w:fill="ffffff"/>
            <w:rtl w:val="0"/>
            <w:lang w:val="en-US"/>
          </w:rPr>
          <w:t xml:space="preserve">of all the components that are simulated, thus any emergent behaviors identified arise out of </w:t>
        </w:r>
      </w:ins>
      <w:ins w:id="613" w:date="2015-08-05T14:10:00Z" w:author="Jonathan Butcher">
        <w:del w:id="614" w:date="2015-08-07T08:57:00Z" w:author="Chakrabarti,Anirikh,LAUSANNE,GI Health &amp; Microbiome">
          <w:r>
            <w:rPr>
              <w:rFonts w:ascii="Arial"/>
              <w:color w:val="365f91"/>
              <w:sz w:val="22"/>
              <w:szCs w:val="22"/>
              <w:u w:color="365f91"/>
              <w:shd w:val="clear" w:color="auto" w:fill="ffffff"/>
              <w:rtl w:val="0"/>
              <w:lang w:val="en-US"/>
            </w:rPr>
            <w:delText xml:space="preserve">unplanned or unscripted </w:delText>
          </w:r>
        </w:del>
      </w:ins>
      <w:ins w:id="615" w:date="2015-08-05T14:10:00Z" w:author="Jonathan Butcher">
        <w:r>
          <w:rPr>
            <w:rFonts w:ascii="Arial"/>
            <w:color w:val="365f91"/>
            <w:sz w:val="22"/>
            <w:szCs w:val="22"/>
            <w:u w:color="365f91"/>
            <w:shd w:val="clear" w:color="auto" w:fill="ffffff"/>
            <w:rtl w:val="0"/>
            <w:lang w:val="en-US"/>
          </w:rPr>
          <w:t xml:space="preserve">combinations of the components. For very small models, the possible outcomes are few but </w:t>
        </w:r>
      </w:ins>
      <w:ins w:id="616" w:date="2015-08-05T14:12:00Z" w:author="Jonathan Butcher">
        <w:r>
          <w:rPr>
            <w:rFonts w:ascii="Arial"/>
            <w:color w:val="365f91"/>
            <w:sz w:val="22"/>
            <w:szCs w:val="22"/>
            <w:u w:color="365f91"/>
            <w:shd w:val="clear" w:color="auto" w:fill="ffffff"/>
            <w:rtl w:val="0"/>
            <w:lang w:val="en-US"/>
          </w:rPr>
          <w:t>with strong</w:t>
        </w:r>
      </w:ins>
      <w:ins w:id="617" w:date="2015-08-05T14:11:00Z" w:author="Jonathan Butcher">
        <w:r>
          <w:rPr>
            <w:rFonts w:ascii="Arial"/>
            <w:color w:val="365f91"/>
            <w:sz w:val="22"/>
            <w:szCs w:val="22"/>
            <w:u w:color="365f91"/>
            <w:shd w:val="clear" w:color="auto" w:fill="ffffff"/>
            <w:rtl w:val="0"/>
            <w:lang w:val="en-US"/>
          </w:rPr>
          <w:t xml:space="preserve"> potential for</w:t>
        </w:r>
      </w:ins>
      <w:ins w:id="618" w:date="2015-08-05T14:10:00Z" w:author="Jonathan Butcher">
        <w:r>
          <w:rPr>
            <w:rFonts w:ascii="Arial"/>
            <w:color w:val="365f91"/>
            <w:sz w:val="22"/>
            <w:szCs w:val="22"/>
            <w:u w:color="365f91"/>
            <w:shd w:val="clear" w:color="auto" w:fill="ffffff"/>
            <w:rtl w:val="0"/>
            <w:lang w:val="en-US"/>
          </w:rPr>
          <w:t xml:space="preserve"> non-linear relationships to be predicted</w:t>
        </w:r>
      </w:ins>
      <w:ins w:id="619" w:date="2015-08-05T11:56:00Z" w:author="Jonathan Butcher">
        <w:r>
          <w:rPr>
            <w:rFonts w:ascii="Arial"/>
            <w:color w:val="365f91"/>
            <w:sz w:val="22"/>
            <w:szCs w:val="22"/>
            <w:u w:color="365f91"/>
            <w:shd w:val="clear" w:color="auto" w:fill="ffffff"/>
            <w:rtl w:val="0"/>
          </w:rPr>
          <w:t xml:space="preserve">. </w:t>
        </w:r>
      </w:ins>
      <w:ins w:id="620" w:date="2015-08-05T14:12:00Z" w:author="Jonathan Butcher">
        <w:r>
          <w:rPr>
            <w:rFonts w:ascii="Arial"/>
            <w:color w:val="365f91"/>
            <w:sz w:val="22"/>
            <w:szCs w:val="22"/>
            <w:u w:color="365f91"/>
            <w:shd w:val="clear" w:color="auto" w:fill="ffffff"/>
            <w:rtl w:val="0"/>
            <w:lang w:val="en-US"/>
          </w:rPr>
          <w:t>For very large models, the possible solution states are tremendous</w:t>
        </w:r>
      </w:ins>
      <w:ins w:id="621" w:date="2015-08-05T14:13:00Z" w:author="Jonathan Butcher">
        <w:r>
          <w:rPr>
            <w:rFonts w:ascii="Arial"/>
            <w:color w:val="365f91"/>
            <w:sz w:val="22"/>
            <w:szCs w:val="22"/>
            <w:u w:color="365f91"/>
            <w:shd w:val="clear" w:color="auto" w:fill="ffffff"/>
            <w:rtl w:val="0"/>
            <w:lang w:val="en-US"/>
          </w:rPr>
          <w:t>, with less of an ability to predict nonlinearity between any node pair. The utility of each model depends on the question you want to ask. For a small model, one is primarily interested</w:t>
        </w:r>
      </w:ins>
      <w:ins w:id="622" w:date="2015-08-05T14:14:00Z" w:author="Jonathan Butcher">
        <w:r>
          <w:rPr>
            <w:rFonts w:ascii="Arial"/>
            <w:color w:val="365f91"/>
            <w:sz w:val="22"/>
            <w:szCs w:val="22"/>
            <w:u w:color="365f91"/>
            <w:shd w:val="clear" w:color="auto" w:fill="ffffff"/>
            <w:rtl w:val="0"/>
            <w:lang w:val="en-US"/>
          </w:rPr>
          <w:t xml:space="preserve"> in how a few components could interact to create a mechanism that is bounded by those components. For a large model, the objective is the same, but a major difference is that the possible experimental space is truly intractable without the model. In each case, there are unknown interactions from outside of the control volume that could affect the overall solution. If these were dominating however, each model</w:t>
        </w:r>
      </w:ins>
      <w:ins w:id="623" w:date="2015-08-05T14:15:00Z" w:author="Jonathan Butcher">
        <w:r>
          <w:rPr>
            <w:rFonts w:hAnsi="Arial" w:hint="default"/>
            <w:color w:val="365f91"/>
            <w:sz w:val="22"/>
            <w:szCs w:val="22"/>
            <w:u w:color="365f91"/>
            <w:shd w:val="clear" w:color="auto" w:fill="ffffff"/>
            <w:rtl w:val="0"/>
            <w:lang w:val="en-US"/>
          </w:rPr>
          <w:t>’</w:t>
        </w:r>
      </w:ins>
      <w:ins w:id="624" w:date="2015-08-05T14:15:00Z" w:author="Jonathan Butcher">
        <w:r>
          <w:rPr>
            <w:rFonts w:ascii="Arial"/>
            <w:color w:val="365f91"/>
            <w:sz w:val="22"/>
            <w:szCs w:val="22"/>
            <w:u w:color="365f91"/>
            <w:shd w:val="clear" w:color="auto" w:fill="ffffff"/>
            <w:rtl w:val="0"/>
            <w:lang w:val="en-US"/>
          </w:rPr>
          <w:t xml:space="preserve">s prediction would not be </w:t>
        </w:r>
      </w:ins>
      <w:ins w:id="625" w:date="2015-08-05T14:17:00Z" w:author="Jonathan Butcher">
        <w:r>
          <w:rPr>
            <w:rFonts w:ascii="Arial"/>
            <w:color w:val="365f91"/>
            <w:sz w:val="22"/>
            <w:szCs w:val="22"/>
            <w:u w:color="365f91"/>
            <w:shd w:val="clear" w:color="auto" w:fill="ffffff"/>
            <w:rtl w:val="0"/>
            <w:lang w:val="es-ES_tradnl"/>
          </w:rPr>
          <w:t>validated</w:t>
        </w:r>
      </w:ins>
      <w:ins w:id="626" w:date="2015-08-05T14:15:00Z" w:author="Jonathan Butcher">
        <w:r>
          <w:rPr>
            <w:rFonts w:ascii="Arial"/>
            <w:color w:val="365f91"/>
            <w:sz w:val="22"/>
            <w:szCs w:val="22"/>
            <w:u w:color="365f91"/>
            <w:shd w:val="clear" w:color="auto" w:fill="ffffff"/>
            <w:rtl w:val="0"/>
            <w:lang w:val="en-US"/>
          </w:rPr>
          <w:t xml:space="preserve"> by the applied experiments. </w:t>
        </w:r>
      </w:ins>
      <w:ins w:id="627" w:date="2015-08-05T14:16:00Z" w:author="Jonathan Butcher">
        <w:r>
          <w:rPr>
            <w:rFonts w:ascii="Arial"/>
            <w:color w:val="365f91"/>
            <w:sz w:val="22"/>
            <w:szCs w:val="22"/>
            <w:u w:color="365f91"/>
            <w:shd w:val="clear" w:color="auto" w:fill="ffffff"/>
            <w:rtl w:val="0"/>
            <w:lang w:val="en-US"/>
          </w:rPr>
          <w:t xml:space="preserve">Neither in the papers cited by the reviewer, nor in our manuscript, was this the case </w:t>
        </w:r>
      </w:ins>
      <w:ins w:id="628" w:date="2015-08-05T14:16:00Z" w:author="Jonathan Butcher">
        <w:r>
          <w:rPr>
            <w:rFonts w:hAnsi="Arial" w:hint="default"/>
            <w:color w:val="365f91"/>
            <w:sz w:val="22"/>
            <w:szCs w:val="22"/>
            <w:u w:color="365f91"/>
            <w:shd w:val="clear" w:color="auto" w:fill="ffffff"/>
            <w:rtl w:val="0"/>
            <w:lang w:val="en-US"/>
          </w:rPr>
          <w:t xml:space="preserve">– </w:t>
        </w:r>
      </w:ins>
      <w:ins w:id="629" w:date="2015-08-05T14:16:00Z" w:author="Jonathan Butcher">
        <w:r>
          <w:rPr>
            <w:rFonts w:ascii="Arial"/>
            <w:color w:val="365f91"/>
            <w:sz w:val="22"/>
            <w:szCs w:val="22"/>
            <w:u w:color="365f91"/>
            <w:shd w:val="clear" w:color="auto" w:fill="ffffff"/>
            <w:rtl w:val="0"/>
            <w:lang w:val="en-US"/>
          </w:rPr>
          <w:t xml:space="preserve">thus </w:t>
        </w:r>
      </w:ins>
      <w:ins w:id="630" w:date="2015-08-05T14:18:00Z" w:author="Jonathan Butcher">
        <w:r>
          <w:rPr>
            <w:rFonts w:ascii="Arial"/>
            <w:color w:val="365f91"/>
            <w:sz w:val="22"/>
            <w:szCs w:val="22"/>
            <w:u w:color="365f91"/>
            <w:shd w:val="clear" w:color="auto" w:fill="ffffff"/>
            <w:rtl w:val="0"/>
            <w:lang w:val="en-US"/>
          </w:rPr>
          <w:t>each</w:t>
        </w:r>
      </w:ins>
      <w:ins w:id="631" w:date="2015-08-05T14:16:00Z" w:author="Jonathan Butcher">
        <w:r>
          <w:rPr>
            <w:rFonts w:ascii="Arial"/>
            <w:color w:val="365f91"/>
            <w:sz w:val="22"/>
            <w:szCs w:val="22"/>
            <w:u w:color="365f91"/>
            <w:shd w:val="clear" w:color="auto" w:fill="ffffff"/>
            <w:rtl w:val="0"/>
            <w:lang w:val="en-US"/>
          </w:rPr>
          <w:t xml:space="preserve"> model were highly useful for their purpose and outcome. </w:t>
        </w:r>
      </w:ins>
      <w:ins w:id="632" w:date="2015-08-05T14:17:00Z" w:author="Jonathan Butcher">
        <w:r>
          <w:rPr>
            <w:rFonts w:ascii="Arial"/>
            <w:color w:val="365f91"/>
            <w:sz w:val="22"/>
            <w:szCs w:val="22"/>
            <w:u w:color="365f91"/>
            <w:shd w:val="clear" w:color="auto" w:fill="ffffff"/>
            <w:rtl w:val="0"/>
            <w:lang w:val="en-US"/>
          </w:rPr>
          <w:t>We argue here that the large model approach</w:t>
        </w:r>
      </w:ins>
      <w:ins w:id="633" w:date="2015-08-05T14:18:00Z" w:author="Jonathan Butcher">
        <w:r>
          <w:rPr>
            <w:rFonts w:ascii="Arial"/>
            <w:color w:val="365f91"/>
            <w:sz w:val="22"/>
            <w:szCs w:val="22"/>
            <w:u w:color="365f91"/>
            <w:shd w:val="clear" w:color="auto" w:fill="ffffff"/>
            <w:rtl w:val="0"/>
            <w:lang w:val="en-US"/>
          </w:rPr>
          <w:t xml:space="preserve"> was essential to the </w:t>
        </w:r>
      </w:ins>
      <w:ins w:id="634" w:date="2015-08-05T14:20:00Z" w:author="Jonathan Butcher">
        <w:r>
          <w:rPr>
            <w:rFonts w:ascii="Arial"/>
            <w:color w:val="365f91"/>
            <w:sz w:val="22"/>
            <w:szCs w:val="22"/>
            <w:u w:color="365f91"/>
            <w:shd w:val="clear" w:color="auto" w:fill="ffffff"/>
            <w:rtl w:val="0"/>
            <w:lang w:val="en-US"/>
          </w:rPr>
          <w:t>results and impact</w:t>
        </w:r>
      </w:ins>
      <w:ins w:id="635" w:date="2015-08-05T14:18:00Z" w:author="Jonathan Butcher">
        <w:r>
          <w:rPr>
            <w:rFonts w:ascii="Arial"/>
            <w:color w:val="365f91"/>
            <w:sz w:val="22"/>
            <w:szCs w:val="22"/>
            <w:u w:color="365f91"/>
            <w:shd w:val="clear" w:color="auto" w:fill="ffffff"/>
            <w:rtl w:val="0"/>
            <w:lang w:val="en-US"/>
          </w:rPr>
          <w:t xml:space="preserve"> we report. Our simulations integrate two very different ligand inputs through a huge (yet physiologically </w:t>
        </w:r>
      </w:ins>
      <w:ins w:id="636" w:date="2015-08-05T14:20:00Z" w:author="Jonathan Butcher">
        <w:r>
          <w:rPr>
            <w:rFonts w:ascii="Arial"/>
            <w:color w:val="365f91"/>
            <w:sz w:val="22"/>
            <w:szCs w:val="22"/>
            <w:u w:color="365f91"/>
            <w:shd w:val="clear" w:color="auto" w:fill="ffffff"/>
            <w:rtl w:val="0"/>
            <w:lang w:val="es-ES_tradnl"/>
          </w:rPr>
          <w:t>valid</w:t>
        </w:r>
      </w:ins>
      <w:ins w:id="637" w:date="2015-08-05T14:18:00Z" w:author="Jonathan Butcher">
        <w:r>
          <w:rPr>
            <w:rFonts w:ascii="Arial"/>
            <w:color w:val="365f91"/>
            <w:sz w:val="22"/>
            <w:szCs w:val="22"/>
            <w:u w:color="365f91"/>
            <w:shd w:val="clear" w:color="auto" w:fill="ffffff"/>
            <w:rtl w:val="0"/>
            <w:lang w:val="en-US"/>
          </w:rPr>
          <w:t xml:space="preserve">) network of potential interacting species) and end on two very different protein expression outputs. </w:t>
        </w:r>
      </w:ins>
      <w:ins w:id="638" w:date="2015-08-05T14:17:00Z" w:author="Jonathan Butcher">
        <w:r>
          <w:rPr>
            <w:rFonts w:ascii="Arial"/>
            <w:color w:val="365f91"/>
            <w:sz w:val="22"/>
            <w:szCs w:val="22"/>
            <w:u w:color="365f91"/>
            <w:shd w:val="clear" w:color="auto" w:fill="ffffff"/>
            <w:rtl w:val="0"/>
          </w:rPr>
          <w:t xml:space="preserve"> </w:t>
        </w:r>
      </w:ins>
      <w:ins w:id="639" w:date="2015-08-05T14:20:00Z" w:author="Jonathan Butcher">
        <w:r>
          <w:rPr>
            <w:rFonts w:ascii="Arial"/>
            <w:color w:val="365f91"/>
            <w:sz w:val="22"/>
            <w:szCs w:val="22"/>
            <w:u w:color="365f91"/>
            <w:shd w:val="clear" w:color="auto" w:fill="ffffff"/>
            <w:rtl w:val="0"/>
            <w:lang w:val="en-US"/>
          </w:rPr>
          <w:t xml:space="preserve">We agree that there should be no reason to expect specific testable outcomes with our model if it were needlessly </w:t>
        </w:r>
      </w:ins>
      <w:ins w:id="640" w:date="2015-08-05T14:21:00Z" w:author="Jonathan Butcher">
        <w:r>
          <w:rPr>
            <w:rFonts w:ascii="Arial"/>
            <w:color w:val="365f91"/>
            <w:sz w:val="22"/>
            <w:szCs w:val="22"/>
            <w:u w:color="365f91"/>
            <w:shd w:val="clear" w:color="auto" w:fill="ffffff"/>
            <w:rtl w:val="0"/>
            <w:lang w:val="en-US"/>
          </w:rPr>
          <w:t xml:space="preserve">complex and spurious </w:t>
        </w:r>
      </w:ins>
      <w:ins w:id="641" w:date="2015-08-05T14:21:00Z" w:author="Jonathan Butcher">
        <w:r>
          <w:rPr>
            <w:rFonts w:hAnsi="Arial" w:hint="default"/>
            <w:color w:val="365f91"/>
            <w:sz w:val="22"/>
            <w:szCs w:val="22"/>
            <w:u w:color="365f91"/>
            <w:shd w:val="clear" w:color="auto" w:fill="ffffff"/>
            <w:rtl w:val="0"/>
            <w:lang w:val="en-US"/>
          </w:rPr>
          <w:t xml:space="preserve">– </w:t>
        </w:r>
      </w:ins>
      <w:ins w:id="642" w:date="2015-08-05T14:21:00Z" w:author="Jonathan Butcher">
        <w:r>
          <w:rPr>
            <w:rFonts w:ascii="Arial"/>
            <w:color w:val="365f91"/>
            <w:sz w:val="22"/>
            <w:szCs w:val="22"/>
            <w:u w:color="365f91"/>
            <w:shd w:val="clear" w:color="auto" w:fill="ffffff"/>
            <w:rtl w:val="0"/>
            <w:lang w:val="en-US"/>
          </w:rPr>
          <w:t xml:space="preserve">unless it in fact contains sufficient information. The only way to know is if the simulation creates predictions of emergent phenomena that are experimentally testable. Our model does so as </w:t>
        </w:r>
      </w:ins>
      <w:ins w:id="643" w:date="2015-08-05T14:22:00Z" w:author="Jonathan Butcher">
        <w:r>
          <w:rPr>
            <w:rFonts w:ascii="Arial"/>
            <w:color w:val="365f91"/>
            <w:sz w:val="22"/>
            <w:szCs w:val="22"/>
            <w:u w:color="365f91"/>
            <w:shd w:val="clear" w:color="auto" w:fill="ffffff"/>
            <w:rtl w:val="0"/>
            <w:lang w:val="en-US"/>
          </w:rPr>
          <w:t>demonstrated</w:t>
        </w:r>
      </w:ins>
      <w:ins w:id="644" w:date="2015-08-05T14:21:00Z" w:author="Jonathan Butcher">
        <w:r>
          <w:rPr>
            <w:rFonts w:ascii="Arial"/>
            <w:color w:val="365f91"/>
            <w:sz w:val="22"/>
            <w:szCs w:val="22"/>
            <w:u w:color="365f91"/>
            <w:shd w:val="clear" w:color="auto" w:fill="ffffff"/>
            <w:rtl w:val="0"/>
          </w:rPr>
          <w:t xml:space="preserve"> </w:t>
        </w:r>
      </w:ins>
      <w:ins w:id="645" w:date="2015-08-05T14:22:00Z" w:author="Jonathan Butcher">
        <w:r>
          <w:rPr>
            <w:rFonts w:ascii="Arial"/>
            <w:color w:val="365f91"/>
            <w:sz w:val="22"/>
            <w:szCs w:val="22"/>
            <w:u w:color="365f91"/>
            <w:shd w:val="clear" w:color="auto" w:fill="ffffff"/>
            <w:rtl w:val="0"/>
            <w:lang w:val="en-US"/>
          </w:rPr>
          <w:t xml:space="preserve">by the data presented. The congruency between the data and the model the reviewer does not dispute. His/her concern with the lack of consideration of miRNAs (a valid limitation that is so mentioned) is that our results may be somehow compromised as to give a uniquely validated prediction through false means. </w:t>
        </w:r>
      </w:ins>
      <w:ins w:id="646" w:date="2015-08-07T08:59:00Z" w:author="Chakrabarti,Anirikh,LAUSANNE,GI Health &amp; Microbiome">
        <w:r>
          <w:rPr>
            <w:rFonts w:ascii="Arial"/>
            <w:color w:val="365f91"/>
            <w:sz w:val="22"/>
            <w:szCs w:val="22"/>
            <w:u w:color="365f91"/>
            <w:shd w:val="clear" w:color="auto" w:fill="ffffff"/>
            <w:rtl w:val="0"/>
            <w:lang w:val="en-US"/>
          </w:rPr>
          <w:t xml:space="preserve">Considering the biological </w:t>
        </w:r>
      </w:ins>
      <w:ins w:id="647" w:date="2015-08-07T09:00:00Z" w:author="Chakrabarti,Anirikh,LAUSANNE,GI Health &amp; Microbiome">
        <w:r>
          <w:rPr>
            <w:rFonts w:ascii="Arial"/>
            <w:color w:val="365f91"/>
            <w:sz w:val="22"/>
            <w:szCs w:val="22"/>
            <w:u w:color="365f91"/>
            <w:shd w:val="clear" w:color="auto" w:fill="ffffff"/>
            <w:rtl w:val="0"/>
            <w:lang w:val="en-US"/>
          </w:rPr>
          <w:t xml:space="preserve">hierarchy, miRNAs are between the DNA and RNA. In our modeling effort we have modeled </w:t>
        </w:r>
      </w:ins>
      <w:ins w:id="648" w:date="2015-08-07T09:02:00Z" w:author="Chakrabarti,Anirikh,LAUSANNE,GI Health &amp; Microbiome">
        <w:r>
          <w:rPr>
            <w:rFonts w:ascii="Arial"/>
            <w:color w:val="365f91"/>
            <w:sz w:val="22"/>
            <w:szCs w:val="22"/>
            <w:u w:color="365f91"/>
            <w:shd w:val="clear" w:color="auto" w:fill="ffffff"/>
            <w:rtl w:val="0"/>
            <w:lang w:val="en-US"/>
          </w:rPr>
          <w:t xml:space="preserve">several components like </w:t>
        </w:r>
      </w:ins>
      <w:ins w:id="649" w:date="2015-08-07T09:00:00Z" w:author="Chakrabarti,Anirikh,LAUSANNE,GI Health &amp; Microbiome">
        <w:r>
          <w:rPr>
            <w:rFonts w:ascii="Arial"/>
            <w:color w:val="365f91"/>
            <w:sz w:val="22"/>
            <w:szCs w:val="22"/>
            <w:u w:color="365f91"/>
            <w:shd w:val="clear" w:color="auto" w:fill="ffffff"/>
            <w:rtl w:val="0"/>
            <w:lang w:val="en-US"/>
          </w:rPr>
          <w:t>DNA, RNA, proteins, protein complexes and so on.</w:t>
        </w:r>
      </w:ins>
      <w:ins w:id="650" w:date="2015-08-07T09:01:00Z" w:author="Chakrabarti,Anirikh,LAUSANNE,GI Health &amp; Microbiome">
        <w:r>
          <w:rPr>
            <w:rFonts w:ascii="Arial"/>
            <w:color w:val="365f91"/>
            <w:sz w:val="22"/>
            <w:szCs w:val="22"/>
            <w:u w:color="365f91"/>
            <w:shd w:val="clear" w:color="auto" w:fill="ffffff"/>
            <w:rtl w:val="0"/>
          </w:rPr>
          <w:t xml:space="preserve"> </w:t>
        </w:r>
      </w:ins>
      <w:ins w:id="651" w:date="2015-08-07T09:04:00Z" w:author="Chakrabarti,Anirikh,LAUSANNE,GI Health &amp; Microbiome">
        <w:r>
          <w:rPr>
            <w:rFonts w:ascii="Arial"/>
            <w:color w:val="365f91"/>
            <w:sz w:val="22"/>
            <w:szCs w:val="22"/>
            <w:u w:color="365f91"/>
            <w:shd w:val="clear" w:color="auto" w:fill="ffffff"/>
            <w:rtl w:val="0"/>
            <w:lang w:val="en-US"/>
          </w:rPr>
          <w:t>For modeling the system, at</w:t>
        </w:r>
      </w:ins>
      <w:ins w:id="652" w:date="2015-08-07T09:03:00Z" w:author="Chakrabarti,Anirikh,LAUSANNE,GI Health &amp; Microbiome">
        <w:r>
          <w:rPr>
            <w:rFonts w:ascii="Arial"/>
            <w:color w:val="365f91"/>
            <w:sz w:val="22"/>
            <w:szCs w:val="22"/>
            <w:u w:color="365f91"/>
            <w:shd w:val="clear" w:color="auto" w:fill="ffffff"/>
            <w:rtl w:val="0"/>
            <w:lang w:val="en-US"/>
          </w:rPr>
          <w:t xml:space="preserve"> the end it boils down to which components can effect, how do they effect and how can we capture their effect. </w:t>
        </w:r>
      </w:ins>
      <w:ins w:id="653" w:date="2015-08-07T09:01:00Z" w:author="Chakrabarti,Anirikh,LAUSANNE,GI Health &amp; Microbiome">
        <w:r>
          <w:rPr>
            <w:rFonts w:ascii="Arial"/>
            <w:color w:val="365f91"/>
            <w:sz w:val="22"/>
            <w:szCs w:val="22"/>
            <w:u w:color="365f91"/>
            <w:shd w:val="clear" w:color="auto" w:fill="ffffff"/>
            <w:rtl w:val="0"/>
            <w:lang w:val="en-US"/>
          </w:rPr>
          <w:t xml:space="preserve">While, we have not explicitly modeled miRNA </w:t>
        </w:r>
      </w:ins>
      <w:ins w:id="654" w:date="2015-08-07T09:04:00Z" w:author="Chakrabarti,Anirikh,LAUSANNE,GI Health &amp; Microbiome">
        <w:r>
          <w:rPr>
            <w:rFonts w:ascii="Arial"/>
            <w:color w:val="365f91"/>
            <w:sz w:val="22"/>
            <w:szCs w:val="22"/>
            <w:u w:color="365f91"/>
            <w:shd w:val="clear" w:color="auto" w:fill="ffffff"/>
            <w:rtl w:val="0"/>
            <w:lang w:val="en-US"/>
          </w:rPr>
          <w:t>components</w:t>
        </w:r>
      </w:ins>
      <w:ins w:id="655" w:date="2015-08-07T09:01:00Z" w:author="Chakrabarti,Anirikh,LAUSANNE,GI Health &amp; Microbiome">
        <w:r>
          <w:rPr>
            <w:rFonts w:ascii="Arial"/>
            <w:color w:val="365f91"/>
            <w:sz w:val="22"/>
            <w:szCs w:val="22"/>
            <w:u w:color="365f91"/>
            <w:shd w:val="clear" w:color="auto" w:fill="ffffff"/>
            <w:rtl w:val="0"/>
            <w:lang w:val="en-US"/>
          </w:rPr>
          <w:t xml:space="preserve">, the effect of this missing component as the reviewer points out is potentially incorporated in the </w:t>
        </w:r>
      </w:ins>
      <w:ins w:id="656" w:date="2015-08-07T09:05:00Z" w:author="Chakrabarti,Anirikh,LAUSANNE,GI Health &amp; Microbiome">
        <w:r>
          <w:rPr>
            <w:rFonts w:ascii="Arial"/>
            <w:color w:val="365f91"/>
            <w:sz w:val="22"/>
            <w:szCs w:val="22"/>
            <w:u w:color="365f91"/>
            <w:shd w:val="clear" w:color="auto" w:fill="ffffff"/>
            <w:rtl w:val="0"/>
            <w:lang w:val="en-US"/>
          </w:rPr>
          <w:t xml:space="preserve">values of the </w:t>
        </w:r>
      </w:ins>
      <w:ins w:id="657" w:date="2015-08-07T09:01:00Z" w:author="Chakrabarti,Anirikh,LAUSANNE,GI Health &amp; Microbiome">
        <w:r>
          <w:rPr>
            <w:rFonts w:ascii="Arial"/>
            <w:color w:val="365f91"/>
            <w:sz w:val="22"/>
            <w:szCs w:val="22"/>
            <w:u w:color="365f91"/>
            <w:shd w:val="clear" w:color="auto" w:fill="ffffff"/>
            <w:rtl w:val="0"/>
            <w:lang w:val="en-US"/>
          </w:rPr>
          <w:t>different family of parameter sets</w:t>
        </w:r>
      </w:ins>
      <w:ins w:id="658" w:date="2015-08-07T09:02:00Z" w:author="Chakrabarti,Anirikh,LAUSANNE,GI Health &amp; Microbiome">
        <w:r>
          <w:rPr>
            <w:rFonts w:ascii="Arial"/>
            <w:color w:val="365f91"/>
            <w:sz w:val="22"/>
            <w:szCs w:val="22"/>
            <w:u w:color="365f91"/>
            <w:shd w:val="clear" w:color="auto" w:fill="ffffff"/>
            <w:rtl w:val="0"/>
            <w:lang w:val="en-US"/>
          </w:rPr>
          <w:t xml:space="preserve"> that we have obtained.</w:t>
        </w:r>
      </w:ins>
      <w:ins w:id="659" w:date="2015-08-07T09:04:00Z" w:author="Chakrabarti,Anirikh,LAUSANNE,GI Health &amp; Microbiome">
        <w:r>
          <w:rPr>
            <w:rFonts w:ascii="Arial"/>
            <w:color w:val="365f91"/>
            <w:sz w:val="22"/>
            <w:szCs w:val="22"/>
            <w:u w:color="365f91"/>
            <w:shd w:val="clear" w:color="auto" w:fill="ffffff"/>
            <w:rtl w:val="0"/>
          </w:rPr>
          <w:t xml:space="preserve"> </w:t>
        </w:r>
      </w:ins>
      <w:ins w:id="660" w:date="2015-08-07T09:05:00Z" w:author="Chakrabarti,Anirikh,LAUSANNE,GI Health &amp; Microbiome">
        <w:r>
          <w:rPr>
            <w:rFonts w:ascii="Arial"/>
            <w:color w:val="365f91"/>
            <w:sz w:val="22"/>
            <w:szCs w:val="22"/>
            <w:u w:color="365f91"/>
            <w:shd w:val="clear" w:color="auto" w:fill="ffffff"/>
            <w:rtl w:val="0"/>
            <w:lang w:val="en-US"/>
          </w:rPr>
          <w:t xml:space="preserve">So irrespective of the fact whether </w:t>
        </w:r>
      </w:ins>
      <w:ins w:id="661" w:date="2015-08-07T09:06:00Z" w:author="Chakrabarti,Anirikh,LAUSANNE,GI Health &amp; Microbiome">
        <w:r>
          <w:rPr>
            <w:rFonts w:ascii="Arial"/>
            <w:color w:val="365f91"/>
            <w:sz w:val="22"/>
            <w:szCs w:val="22"/>
            <w:u w:color="365f91"/>
            <w:shd w:val="clear" w:color="auto" w:fill="ffffff"/>
            <w:rtl w:val="0"/>
            <w:lang w:val="en-US"/>
          </w:rPr>
          <w:t>a particular</w:t>
        </w:r>
      </w:ins>
      <w:ins w:id="662" w:date="2015-08-07T09:05:00Z" w:author="Chakrabarti,Anirikh,LAUSANNE,GI Health &amp; Microbiome">
        <w:r>
          <w:rPr>
            <w:rFonts w:ascii="Arial"/>
            <w:color w:val="365f91"/>
            <w:sz w:val="22"/>
            <w:szCs w:val="22"/>
            <w:u w:color="365f91"/>
            <w:shd w:val="clear" w:color="auto" w:fill="ffffff"/>
            <w:rtl w:val="0"/>
            <w:lang w:val="en-US"/>
          </w:rPr>
          <w:t xml:space="preserve"> miRNA component had a role or</w:t>
        </w:r>
      </w:ins>
      <w:ins w:id="663" w:date="2015-08-07T09:06:00Z" w:author="Chakrabarti,Anirikh,LAUSANNE,GI Health &amp; Microbiome">
        <w:r>
          <w:rPr>
            <w:rFonts w:ascii="Arial"/>
            <w:color w:val="365f91"/>
            <w:sz w:val="22"/>
            <w:szCs w:val="22"/>
            <w:u w:color="365f91"/>
            <w:shd w:val="clear" w:color="auto" w:fill="ffffff"/>
            <w:rtl w:val="0"/>
            <w:lang w:val="en-US"/>
          </w:rPr>
          <w:t xml:space="preserve"> not, using our </w:t>
        </w:r>
      </w:ins>
      <w:ins w:id="664" w:date="2015-08-05T14:22:00Z" w:author="Jonathan Butcher">
        <w:del w:id="665" w:date="2015-08-07T09:06:00Z" w:author="Chakrabarti,Anirikh,LAUSANNE,GI Health &amp; Microbiome">
          <w:r>
            <w:rPr>
              <w:rFonts w:ascii="Arial"/>
              <w:color w:val="365f91"/>
              <w:sz w:val="22"/>
              <w:szCs w:val="22"/>
              <w:u w:color="365f91"/>
              <w:shd w:val="clear" w:color="auto" w:fill="ffffff"/>
              <w:rtl w:val="0"/>
              <w:lang w:val="en-US"/>
            </w:rPr>
            <w:delText xml:space="preserve">Our response is that our </w:delText>
          </w:r>
        </w:del>
      </w:ins>
      <w:ins w:id="666" w:date="2015-08-05T14:22:00Z" w:author="Jonathan Butcher">
        <w:r>
          <w:rPr>
            <w:rFonts w:ascii="Arial"/>
            <w:color w:val="365f91"/>
            <w:sz w:val="22"/>
            <w:szCs w:val="22"/>
            <w:u w:color="365f91"/>
            <w:shd w:val="clear" w:color="auto" w:fill="ffffff"/>
            <w:rtl w:val="0"/>
            <w:lang w:val="es-ES_tradnl"/>
          </w:rPr>
          <w:t xml:space="preserve">model </w:t>
        </w:r>
      </w:ins>
      <w:ins w:id="667" w:date="2015-08-05T14:22:00Z" w:author="Jonathan Butcher">
        <w:del w:id="668" w:date="2015-08-07T09:06:00Z" w:author="Chakrabarti,Anirikh,LAUSANNE,GI Health &amp; Microbiome">
          <w:r>
            <w:rPr>
              <w:rFonts w:ascii="Arial"/>
              <w:color w:val="365f91"/>
              <w:sz w:val="22"/>
              <w:szCs w:val="22"/>
              <w:u w:color="365f91"/>
              <w:shd w:val="clear" w:color="auto" w:fill="ffffff"/>
              <w:rtl w:val="0"/>
              <w:lang w:val="en-US"/>
            </w:rPr>
            <w:delText>also</w:delText>
          </w:r>
        </w:del>
      </w:ins>
      <w:ins w:id="669" w:date="2015-08-07T09:06:00Z" w:author="Chakrabarti,Anirikh,LAUSANNE,GI Health &amp; Microbiome">
        <w:r>
          <w:rPr>
            <w:rFonts w:ascii="Arial"/>
            <w:color w:val="365f91"/>
            <w:sz w:val="22"/>
            <w:szCs w:val="22"/>
            <w:u w:color="365f91"/>
            <w:shd w:val="clear" w:color="auto" w:fill="ffffff"/>
            <w:rtl w:val="0"/>
            <w:lang w:val="en-US"/>
          </w:rPr>
          <w:t>we could</w:t>
        </w:r>
      </w:ins>
      <w:ins w:id="670" w:date="2015-08-05T14:22:00Z" w:author="Jonathan Butcher">
        <w:r>
          <w:rPr>
            <w:rFonts w:ascii="Arial"/>
            <w:color w:val="365f91"/>
            <w:sz w:val="22"/>
            <w:szCs w:val="22"/>
            <w:u w:color="365f91"/>
            <w:shd w:val="clear" w:color="auto" w:fill="ffffff"/>
            <w:rtl w:val="0"/>
            <w:lang w:val="en-US"/>
          </w:rPr>
          <w:t xml:space="preserve"> satisfies multiple experimental datasets across time and ligand dose from </w:t>
        </w:r>
      </w:ins>
      <w:ins w:id="671" w:date="2015-08-05T14:24:00Z" w:author="Jonathan Butcher">
        <w:r>
          <w:rPr>
            <w:rFonts w:ascii="Arial"/>
            <w:color w:val="365f91"/>
            <w:sz w:val="22"/>
            <w:szCs w:val="22"/>
            <w:u w:color="365f91"/>
            <w:shd w:val="clear" w:color="auto" w:fill="ffffff"/>
            <w:rtl w:val="0"/>
            <w:lang w:val="en-US"/>
          </w:rPr>
          <w:t xml:space="preserve">multiple published reports. </w:t>
        </w:r>
      </w:ins>
      <w:ins w:id="672" w:date="2015-08-05T14:24:00Z" w:author="Jonathan Butcher">
        <w:del w:id="673" w:date="2015-08-07T09:06:00Z" w:author="Chakrabarti,Anirikh,LAUSANNE,GI Health &amp; Microbiome">
          <w:r>
            <w:rPr>
              <w:rFonts w:ascii="Arial"/>
              <w:color w:val="365f91"/>
              <w:sz w:val="22"/>
              <w:szCs w:val="22"/>
              <w:u w:color="365f91"/>
              <w:shd w:val="clear" w:color="auto" w:fill="ffffff"/>
              <w:rtl w:val="0"/>
              <w:lang w:val="en-US"/>
            </w:rPr>
            <w:delText>It is frankly impossible for this to occur if the effect of the</w:delText>
          </w:r>
        </w:del>
      </w:ins>
      <w:ins w:id="674" w:date="2015-08-05T14:25:00Z" w:author="Jonathan Butcher">
        <w:del w:id="675" w:date="2015-08-07T09:06:00Z" w:author="Chakrabarti,Anirikh,LAUSANNE,GI Health &amp; Microbiome">
          <w:r>
            <w:rPr>
              <w:rFonts w:ascii="Arial"/>
              <w:color w:val="365f91"/>
              <w:sz w:val="22"/>
              <w:szCs w:val="22"/>
              <w:u w:color="365f91"/>
              <w:shd w:val="clear" w:color="auto" w:fill="ffffff"/>
              <w:rtl w:val="0"/>
            </w:rPr>
            <w:delText>se</w:delText>
          </w:r>
        </w:del>
      </w:ins>
      <w:ins w:id="676" w:date="2015-08-05T14:24:00Z" w:author="Jonathan Butcher">
        <w:del w:id="677" w:date="2015-08-07T09:06:00Z" w:author="Chakrabarti,Anirikh,LAUSANNE,GI Health &amp; Microbiome">
          <w:r>
            <w:rPr>
              <w:rFonts w:ascii="Arial"/>
              <w:color w:val="365f91"/>
              <w:sz w:val="22"/>
              <w:szCs w:val="22"/>
              <w:u w:color="365f91"/>
              <w:shd w:val="clear" w:color="auto" w:fill="ffffff"/>
              <w:rtl w:val="0"/>
              <w:lang w:val="en-US"/>
            </w:rPr>
            <w:delText xml:space="preserve"> missing components is influential. </w:delText>
          </w:r>
        </w:del>
      </w:ins>
      <w:ins w:id="678" w:date="2015-08-05T14:24:00Z" w:author="Jonathan Butcher">
        <w:r>
          <w:rPr>
            <w:rFonts w:ascii="Arial"/>
            <w:color w:val="365f91"/>
            <w:sz w:val="22"/>
            <w:szCs w:val="22"/>
            <w:u w:color="365f91"/>
            <w:shd w:val="clear" w:color="auto" w:fill="ffffff"/>
            <w:rtl w:val="0"/>
            <w:lang w:val="nl-NL"/>
          </w:rPr>
          <w:t>Indeed</w:t>
        </w:r>
      </w:ins>
      <w:ins w:id="679" w:date="2015-08-05T14:25:00Z" w:author="Jonathan Butcher">
        <w:r>
          <w:rPr>
            <w:rFonts w:ascii="Arial"/>
            <w:color w:val="365f91"/>
            <w:sz w:val="22"/>
            <w:szCs w:val="22"/>
            <w:u w:color="365f91"/>
            <w:shd w:val="clear" w:color="auto" w:fill="ffffff"/>
            <w:rtl w:val="0"/>
            <w:lang w:val="en-US"/>
          </w:rPr>
          <w:t xml:space="preserve">, with the incorporation of miRNA </w:t>
        </w:r>
      </w:ins>
      <w:ins w:id="680" w:date="2015-08-05T14:26:00Z" w:author="Jonathan Butcher">
        <w:r>
          <w:rPr>
            <w:rFonts w:ascii="Arial"/>
            <w:color w:val="365f91"/>
            <w:sz w:val="22"/>
            <w:szCs w:val="22"/>
            <w:u w:color="365f91"/>
            <w:shd w:val="clear" w:color="auto" w:fill="ffffff"/>
            <w:rtl w:val="0"/>
            <w:lang w:val="en-US"/>
          </w:rPr>
          <w:t xml:space="preserve">networks (once they are known) </w:t>
        </w:r>
      </w:ins>
      <w:ins w:id="681" w:date="2015-08-05T14:25:00Z" w:author="Jonathan Butcher">
        <w:r>
          <w:rPr>
            <w:rFonts w:ascii="Arial"/>
            <w:color w:val="365f91"/>
            <w:sz w:val="22"/>
            <w:szCs w:val="22"/>
            <w:u w:color="365f91"/>
            <w:shd w:val="clear" w:color="auto" w:fill="ffffff"/>
            <w:rtl w:val="0"/>
            <w:lang w:val="en-US"/>
          </w:rPr>
          <w:t>and anything else that is discovered, we may further</w:t>
        </w:r>
      </w:ins>
      <w:ins w:id="682" w:date="2015-08-05T14:26:00Z" w:author="Jonathan Butcher">
        <w:r>
          <w:rPr>
            <w:rFonts w:ascii="Arial"/>
            <w:color w:val="365f91"/>
            <w:sz w:val="22"/>
            <w:szCs w:val="22"/>
            <w:u w:color="365f91"/>
            <w:shd w:val="clear" w:color="auto" w:fill="ffffff"/>
            <w:rtl w:val="0"/>
            <w:lang w:val="en-US"/>
          </w:rPr>
          <w:t xml:space="preserve"> understand how this</w:t>
        </w:r>
      </w:ins>
      <w:ins w:id="683" w:date="2015-08-05T14:27:00Z" w:author="Jonathan Butcher">
        <w:r>
          <w:rPr>
            <w:rFonts w:ascii="Arial"/>
            <w:color w:val="365f91"/>
            <w:sz w:val="22"/>
            <w:szCs w:val="22"/>
            <w:u w:color="365f91"/>
            <w:shd w:val="clear" w:color="auto" w:fill="ffffff"/>
            <w:rtl w:val="0"/>
            <w:lang w:val="en-US"/>
          </w:rPr>
          <w:t xml:space="preserve"> larger</w:t>
        </w:r>
      </w:ins>
      <w:ins w:id="684" w:date="2015-08-05T14:26:00Z" w:author="Jonathan Butcher">
        <w:r>
          <w:rPr>
            <w:rFonts w:ascii="Arial"/>
            <w:color w:val="365f91"/>
            <w:sz w:val="22"/>
            <w:szCs w:val="22"/>
            <w:u w:color="365f91"/>
            <w:shd w:val="clear" w:color="auto" w:fill="ffffff"/>
            <w:rtl w:val="0"/>
            <w:lang w:val="en-US"/>
          </w:rPr>
          <w:t xml:space="preserve"> system behaves and identify more phenomena. </w:t>
        </w:r>
      </w:ins>
      <w:ins w:id="685" w:date="2015-08-05T14:27:00Z" w:author="Jonathan Butcher">
        <w:r>
          <w:rPr>
            <w:rFonts w:ascii="Arial"/>
            <w:color w:val="365f91"/>
            <w:sz w:val="22"/>
            <w:szCs w:val="22"/>
            <w:u w:color="365f91"/>
            <w:shd w:val="clear" w:color="auto" w:fill="ffffff"/>
            <w:rtl w:val="0"/>
            <w:lang w:val="en-US"/>
          </w:rPr>
          <w:t>However</w:t>
        </w:r>
      </w:ins>
      <w:ins w:id="686" w:date="2015-08-05T14:26:00Z" w:author="Jonathan Butcher">
        <w:r>
          <w:rPr>
            <w:rFonts w:ascii="Arial"/>
            <w:color w:val="365f91"/>
            <w:sz w:val="22"/>
            <w:szCs w:val="22"/>
            <w:u w:color="365f91"/>
            <w:shd w:val="clear" w:color="auto" w:fill="ffffff"/>
            <w:rtl w:val="0"/>
            <w:lang w:val="en-US"/>
          </w:rPr>
          <w:t xml:space="preserve"> any subsequent analysis and experimentation will still have to satisfy these conditions and results as part of its </w:t>
        </w:r>
      </w:ins>
      <w:ins w:id="687" w:date="2015-08-05T14:27:00Z" w:author="Jonathan Butcher">
        <w:r>
          <w:rPr>
            <w:rFonts w:ascii="Arial"/>
            <w:color w:val="365f91"/>
            <w:sz w:val="22"/>
            <w:szCs w:val="22"/>
            <w:u w:color="365f91"/>
            <w:shd w:val="clear" w:color="auto" w:fill="ffffff"/>
            <w:rtl w:val="0"/>
            <w:lang w:val="es-ES_tradnl"/>
          </w:rPr>
          <w:t xml:space="preserve">validation process. </w:t>
        </w:r>
      </w:ins>
      <w:ins w:id="688" w:date="2015-08-05T14:25:00Z" w:author="Jonathan Butcher">
        <w:r>
          <w:rPr>
            <w:rFonts w:ascii="Arial"/>
            <w:color w:val="365f91"/>
            <w:sz w:val="22"/>
            <w:szCs w:val="22"/>
            <w:u w:color="365f91"/>
            <w:shd w:val="clear" w:color="auto" w:fill="ffffff"/>
            <w:rtl w:val="0"/>
          </w:rPr>
          <w:t xml:space="preserve"> </w:t>
        </w:r>
      </w:ins>
    </w:p>
    <w:p>
      <w:pPr>
        <w:pStyle w:val="Body"/>
        <w:shd w:val="clear" w:color="auto" w:fill="ffffff"/>
        <w:spacing w:before="100" w:after="100" w:line="240" w:lineRule="auto"/>
        <w:jc w:val="both"/>
        <w:rPr>
          <w:ins w:id="689" w:date="2015-08-19T10:37:00Z" w:author="rag237"/>
          <w:rFonts w:ascii="Arial" w:cs="Arial" w:hAnsi="Arial" w:eastAsia="Arial"/>
          <w:i w:val="1"/>
          <w:iCs w:val="1"/>
          <w:color w:val="000000"/>
          <w:u w:color="000000"/>
          <w:shd w:val="clear" w:color="auto" w:fill="ffffff"/>
        </w:rPr>
      </w:pPr>
      <w:ins w:id="690" w:date="2015-08-05T11:50:00Z" w:author="Jonathan Butcher">
        <w:r>
          <w:rPr>
            <w:rFonts w:ascii="Arial"/>
            <w:i w:val="1"/>
            <w:iCs w:val="1"/>
            <w:color w:val="000000"/>
            <w:sz w:val="22"/>
            <w:szCs w:val="22"/>
            <w:u w:color="000000"/>
            <w:shd w:val="clear" w:color="auto" w:fill="ffffff"/>
            <w:rtl w:val="0"/>
            <w:lang w:val="en-US"/>
          </w:rPr>
          <w:t>I hope that the authors do not take my words as against the work. Instead I think that they work on an important problem and can make a nice story. Just try to make the story as simple as possible: if one can use a coarse-grained model (instead of mass-action type) to show how the pathways crosstalk and generate some measurable effects which are supported by their data, why use such a complicated model with unbelievable number of parameters that most researchers would cast doubt on it (and on the work as a whole)</w:t>
        </w:r>
      </w:ins>
      <w:ins w:id="691" w:date="2015-08-05T11:50:00Z" w:author="Jonathan Butcher">
        <w:r>
          <w:rPr>
            <w:rFonts w:hAnsi="Arial" w:hint="default"/>
            <w:i w:val="1"/>
            <w:iCs w:val="1"/>
            <w:color w:val="000000"/>
            <w:sz w:val="22"/>
            <w:szCs w:val="22"/>
            <w:u w:color="000000"/>
            <w:shd w:val="clear" w:color="auto" w:fill="ffffff"/>
            <w:rtl w:val="0"/>
            <w:lang w:val="en-US"/>
          </w:rPr>
          <w:t>—</w:t>
        </w:r>
      </w:ins>
      <w:ins w:id="692" w:date="2015-08-05T11:50:00Z" w:author="Jonathan Butcher">
        <w:r>
          <w:rPr>
            <w:rFonts w:ascii="Arial"/>
            <w:i w:val="1"/>
            <w:iCs w:val="1"/>
            <w:color w:val="000000"/>
            <w:sz w:val="22"/>
            <w:szCs w:val="22"/>
            <w:u w:color="000000"/>
            <w:shd w:val="clear" w:color="auto" w:fill="ffffff"/>
            <w:rtl w:val="0"/>
            <w:lang w:val="en-US"/>
          </w:rPr>
          <w:t>the number of parameters make all the model-experimental agreements not as impressive as it should be. Also a simpler model can guide them to understand better of the system. For example, they observed the hybrid state. Can they say something on the mechanism like the papers I mentioned above? Observing the hybrid state alone is not surprising given the many feedback loops in the system.</w:t>
        </w:r>
      </w:ins>
    </w:p>
    <w:p>
      <w:pPr>
        <w:pStyle w:val="Body"/>
        <w:shd w:val="clear" w:color="auto" w:fill="ffffff"/>
        <w:spacing w:before="100" w:after="100" w:line="240" w:lineRule="auto"/>
        <w:jc w:val="both"/>
        <w:rPr>
          <w:ins w:id="693" w:date="2015-08-19T10:43:00Z" w:author="rag237"/>
          <w:rFonts w:ascii="Arial" w:cs="Arial" w:hAnsi="Arial" w:eastAsia="Arial"/>
          <w:i w:val="1"/>
          <w:iCs w:val="1"/>
          <w:color w:val="1f497d"/>
          <w:u w:color="1f497d"/>
          <w:shd w:val="clear" w:color="auto" w:fill="ffffff"/>
        </w:rPr>
      </w:pPr>
      <w:ins w:id="694" w:date="2015-08-19T10:37:00Z" w:author="rag237">
        <w:r>
          <w:rPr>
            <w:rFonts w:ascii="Arial"/>
            <w:i w:val="1"/>
            <w:iCs w:val="1"/>
            <w:color w:val="1f497d"/>
            <w:sz w:val="22"/>
            <w:szCs w:val="22"/>
            <w:u w:color="1f497d"/>
            <w:shd w:val="clear" w:color="auto" w:fill="ffffff"/>
            <w:rtl w:val="0"/>
            <w:lang w:val="pt-PT"/>
          </w:rPr>
          <w:t xml:space="preserve">As </w:t>
        </w:r>
      </w:ins>
      <w:ins w:id="695" w:date="2015-08-24T14:09:16Z" w:author="Jeffrey Varner">
        <w:r>
          <w:rPr>
            <w:rFonts w:ascii="Arial"/>
            <w:i w:val="1"/>
            <w:iCs w:val="1"/>
            <w:color w:val="1f497d"/>
            <w:sz w:val="22"/>
            <w:szCs w:val="22"/>
            <w:u w:color="1f497d"/>
            <w:shd w:val="clear" w:color="auto" w:fill="ffffff"/>
            <w:rtl w:val="0"/>
            <w:lang w:val="en-US"/>
          </w:rPr>
          <w:t xml:space="preserve">already </w:t>
        </w:r>
      </w:ins>
      <w:ins w:id="696" w:date="2015-08-19T10:37:00Z" w:author="rag237">
        <w:r>
          <w:rPr>
            <w:rFonts w:ascii="Arial"/>
            <w:i w:val="1"/>
            <w:iCs w:val="1"/>
            <w:color w:val="1f497d"/>
            <w:sz w:val="22"/>
            <w:szCs w:val="22"/>
            <w:u w:color="1f497d"/>
            <w:shd w:val="clear" w:color="auto" w:fill="ffffff"/>
            <w:rtl w:val="0"/>
            <w:lang w:val="en-US"/>
          </w:rPr>
          <w:t xml:space="preserve">stated in our manuscript, we have a </w:t>
        </w:r>
      </w:ins>
      <w:ins w:id="697" w:date="2015-08-19T10:38:00Z" w:author="rag237">
        <w:r>
          <w:rPr>
            <w:rFonts w:ascii="Arial"/>
            <w:i w:val="1"/>
            <w:iCs w:val="1"/>
            <w:color w:val="1f497d"/>
            <w:sz w:val="22"/>
            <w:szCs w:val="22"/>
            <w:u w:color="1f497d"/>
            <w:shd w:val="clear" w:color="auto" w:fill="ffffff"/>
            <w:rtl w:val="0"/>
            <w:lang w:val="en-US"/>
          </w:rPr>
          <w:t>lengthy</w:t>
        </w:r>
      </w:ins>
      <w:ins w:id="698" w:date="2015-08-19T10:37:00Z" w:author="rag237">
        <w:r>
          <w:rPr>
            <w:rFonts w:ascii="Arial"/>
            <w:i w:val="1"/>
            <w:iCs w:val="1"/>
            <w:color w:val="1f497d"/>
            <w:sz w:val="22"/>
            <w:szCs w:val="22"/>
            <w:u w:color="1f497d"/>
            <w:shd w:val="clear" w:color="auto" w:fill="ffffff"/>
            <w:rtl w:val="0"/>
            <w:lang w:val="fr-FR"/>
          </w:rPr>
          <w:t xml:space="preserve"> discussion paragraph </w:t>
        </w:r>
      </w:ins>
      <w:ins w:id="699" w:date="2015-08-19T10:45:00Z" w:author="rag237">
        <w:r>
          <w:rPr>
            <w:rFonts w:ascii="Arial"/>
            <w:i w:val="1"/>
            <w:iCs w:val="1"/>
            <w:color w:val="1f497d"/>
            <w:sz w:val="22"/>
            <w:szCs w:val="22"/>
            <w:u w:color="1f497d"/>
            <w:shd w:val="clear" w:color="auto" w:fill="ffffff"/>
            <w:rtl w:val="0"/>
            <w:lang w:val="en-US"/>
          </w:rPr>
          <w:t xml:space="preserve">on why we chose our </w:t>
        </w:r>
      </w:ins>
      <w:ins w:id="700" w:date="2015-08-19T10:46:00Z" w:author="rag237">
        <w:r>
          <w:rPr>
            <w:rFonts w:ascii="Arial"/>
            <w:i w:val="1"/>
            <w:iCs w:val="1"/>
            <w:color w:val="1f497d"/>
            <w:sz w:val="22"/>
            <w:szCs w:val="22"/>
            <w:u w:color="1f497d"/>
            <w:shd w:val="clear" w:color="auto" w:fill="ffffff"/>
            <w:rtl w:val="0"/>
            <w:lang w:val="en-US"/>
          </w:rPr>
          <w:t xml:space="preserve">large scale modeling approach, and </w:t>
        </w:r>
      </w:ins>
      <w:ins w:id="701" w:date="2015-08-19T10:47:00Z" w:author="rag237">
        <w:r>
          <w:rPr>
            <w:rFonts w:ascii="Arial"/>
            <w:i w:val="1"/>
            <w:iCs w:val="1"/>
            <w:color w:val="1f497d"/>
            <w:sz w:val="22"/>
            <w:szCs w:val="22"/>
            <w:u w:color="1f497d"/>
            <w:shd w:val="clear" w:color="auto" w:fill="ffffff"/>
            <w:rtl w:val="0"/>
            <w:lang w:val="en-US"/>
          </w:rPr>
          <w:t xml:space="preserve">how others have used similar approaches to identify biological relevance.  We have highlighted this section again in the </w:t>
        </w:r>
      </w:ins>
      <w:ins w:id="702" w:date="2015-08-19T11:09:00Z" w:author="rag237">
        <w:r>
          <w:rPr>
            <w:rFonts w:ascii="Arial"/>
            <w:i w:val="1"/>
            <w:iCs w:val="1"/>
            <w:color w:val="1f497d"/>
            <w:sz w:val="22"/>
            <w:szCs w:val="22"/>
            <w:u w:color="1f497d"/>
            <w:shd w:val="clear" w:color="auto" w:fill="ffffff"/>
            <w:rtl w:val="0"/>
          </w:rPr>
          <w:t>manuscript (</w:t>
        </w:r>
      </w:ins>
      <w:ins w:id="703" w:date="2015-08-19T11:10:00Z" w:author="rag237">
        <w:r>
          <w:rPr>
            <w:rFonts w:ascii="Arial"/>
            <w:i w:val="1"/>
            <w:iCs w:val="1"/>
            <w:color w:val="1f497d"/>
            <w:sz w:val="22"/>
            <w:szCs w:val="22"/>
            <w:u w:color="1f497d"/>
            <w:shd w:val="clear" w:color="auto" w:fill="ffffff"/>
            <w:rtl w:val="0"/>
            <w:lang w:val="de-DE"/>
          </w:rPr>
          <w:t>lines 495-535)</w:t>
        </w:r>
      </w:ins>
      <w:ins w:id="704" w:date="2015-08-19T10:47:00Z" w:author="rag237">
        <w:r>
          <w:rPr>
            <w:rFonts w:ascii="Arial"/>
            <w:i w:val="1"/>
            <w:iCs w:val="1"/>
            <w:color w:val="1f497d"/>
            <w:sz w:val="22"/>
            <w:szCs w:val="22"/>
            <w:u w:color="1f497d"/>
            <w:shd w:val="clear" w:color="auto" w:fill="ffffff"/>
            <w:rtl w:val="0"/>
          </w:rPr>
          <w:t>.</w:t>
        </w:r>
      </w:ins>
      <w:ins w:id="705" w:date="2015-08-19T10:48:00Z" w:author="rag237">
        <w:r>
          <w:rPr>
            <w:rFonts w:ascii="Arial"/>
            <w:i w:val="1"/>
            <w:iCs w:val="1"/>
            <w:color w:val="1f497d"/>
            <w:sz w:val="22"/>
            <w:szCs w:val="22"/>
            <w:u w:color="1f497d"/>
            <w:shd w:val="clear" w:color="auto" w:fill="ffffff"/>
            <w:rtl w:val="0"/>
          </w:rPr>
          <w:t xml:space="preserve">  </w:t>
        </w:r>
      </w:ins>
      <w:ins w:id="706" w:date="2015-08-19T11:10:00Z" w:author="rag237">
        <w:r>
          <w:rPr>
            <w:rFonts w:ascii="Arial"/>
            <w:i w:val="1"/>
            <w:iCs w:val="1"/>
            <w:color w:val="1f497d"/>
            <w:sz w:val="22"/>
            <w:szCs w:val="22"/>
            <w:u w:color="1f497d"/>
            <w:shd w:val="clear" w:color="auto" w:fill="ffffff"/>
            <w:rtl w:val="0"/>
            <w:lang w:val="en-US"/>
          </w:rPr>
          <w:t>Just a few sentences to re-iterate our point:</w:t>
        </w:r>
      </w:ins>
    </w:p>
    <w:p>
      <w:pPr>
        <w:pStyle w:val="Body"/>
        <w:shd w:val="clear" w:color="auto" w:fill="000000"/>
        <w:spacing w:after="0" w:line="240" w:lineRule="auto"/>
        <w:jc w:val="both"/>
        <w:rPr>
          <w:ins w:id="707" w:date="2015-08-05T11:50:00Z" w:author="Jonathan Butcher"/>
          <w:rFonts w:ascii="Arial" w:cs="Arial" w:hAnsi="Arial" w:eastAsia="Arial"/>
          <w:b w:val="1"/>
          <w:bCs w:val="1"/>
          <w:i w:val="1"/>
          <w:iCs w:val="1"/>
          <w:color w:val="1f497d"/>
          <w:sz w:val="20"/>
          <w:szCs w:val="20"/>
          <w:u w:color="1f497d"/>
          <w:shd w:val="clear" w:color="auto" w:fill="000000"/>
        </w:rPr>
      </w:pPr>
      <w:ins w:id="708" w:date="2015-08-19T10:44:00Z" w:author="rag237">
        <w:r>
          <w:rPr>
            <w:rFonts w:hAnsi="Arial" w:hint="default"/>
            <w:b w:val="1"/>
            <w:bCs w:val="1"/>
            <w:i w:val="1"/>
            <w:iCs w:val="1"/>
            <w:color w:val="1f497d"/>
            <w:sz w:val="20"/>
            <w:szCs w:val="20"/>
            <w:u w:color="1f497d"/>
            <w:rtl w:val="0"/>
            <w:lang w:val="en-US"/>
          </w:rPr>
          <w:t>“</w:t>
        </w:r>
      </w:ins>
      <w:ins w:id="709" w:date="2015-08-19T18:45:00Z" w:author="Russell  Gould">
        <w:r>
          <w:rPr>
            <w:rFonts w:hAnsi="Arial" w:hint="default"/>
            <w:b w:val="1"/>
            <w:bCs w:val="1"/>
            <w:i w:val="1"/>
            <w:iCs w:val="1"/>
            <w:color w:val="1f497d"/>
            <w:sz w:val="20"/>
            <w:szCs w:val="20"/>
            <w:u w:color="1f497d"/>
            <w:rtl w:val="0"/>
            <w:lang w:val="en-US"/>
          </w:rPr>
          <w:t>……………</w:t>
        </w:r>
      </w:ins>
      <w:ins w:id="710" w:date="2015-08-19T10:43:00Z" w:author="rag237">
        <w:r>
          <w:rPr>
            <w:rFonts w:ascii="Arial"/>
            <w:b w:val="1"/>
            <w:bCs w:val="1"/>
            <w:i w:val="1"/>
            <w:iCs w:val="1"/>
            <w:color w:val="1f497d"/>
            <w:sz w:val="20"/>
            <w:szCs w:val="20"/>
            <w:u w:color="1f497d"/>
            <w:rtl w:val="0"/>
            <w:lang w:val="en-US"/>
          </w:rPr>
          <w:t>We used the traditional approach of mass action kinetics within an ordinary differential equation framework.</w:t>
        </w:r>
      </w:ins>
      <w:ins w:id="711" w:date="2015-08-19T10:44:00Z" w:author="rag237">
        <w:r>
          <w:rPr>
            <w:rFonts w:ascii="Arial"/>
            <w:b w:val="1"/>
            <w:bCs w:val="1"/>
            <w:i w:val="1"/>
            <w:iCs w:val="1"/>
            <w:color w:val="1f497d"/>
            <w:sz w:val="20"/>
            <w:szCs w:val="20"/>
            <w:u w:color="1f497d"/>
            <w:rtl w:val="0"/>
          </w:rPr>
          <w:t xml:space="preserve">  </w:t>
        </w:r>
      </w:ins>
      <w:ins w:id="712" w:date="2015-08-19T10:43:00Z" w:author="rag237">
        <w:r>
          <w:rPr>
            <w:rFonts w:ascii="Arial"/>
            <w:b w:val="1"/>
            <w:bCs w:val="1"/>
            <w:i w:val="1"/>
            <w:iCs w:val="1"/>
            <w:color w:val="1f497d"/>
            <w:sz w:val="20"/>
            <w:szCs w:val="20"/>
            <w:u w:color="1f497d"/>
            <w:rtl w:val="0"/>
            <w:lang w:val="en-US"/>
          </w:rPr>
          <w:t>The identification problem for the EMT model was massively underdetermined.</w:t>
        </w:r>
      </w:ins>
      <w:ins w:id="713" w:date="2015-08-19T10:44:00Z" w:author="rag237">
        <w:r>
          <w:rPr>
            <w:rFonts w:ascii="Arial"/>
            <w:b w:val="1"/>
            <w:bCs w:val="1"/>
            <w:i w:val="1"/>
            <w:iCs w:val="1"/>
            <w:color w:val="1f497d"/>
            <w:sz w:val="20"/>
            <w:szCs w:val="20"/>
            <w:u w:color="1f497d"/>
            <w:rtl w:val="0"/>
          </w:rPr>
          <w:t xml:space="preserve">  </w:t>
        </w:r>
      </w:ins>
      <w:ins w:id="714" w:date="2015-08-19T10:43:00Z" w:author="rag237">
        <w:r>
          <w:rPr>
            <w:rFonts w:ascii="Arial"/>
            <w:b w:val="1"/>
            <w:bCs w:val="1"/>
            <w:i w:val="1"/>
            <w:iCs w:val="1"/>
            <w:color w:val="1f497d"/>
            <w:sz w:val="20"/>
            <w:szCs w:val="20"/>
            <w:u w:color="1f497d"/>
            <w:rtl w:val="0"/>
            <w:lang w:val="en-US"/>
          </w:rPr>
          <w:t>This is not uncommon for differential equation models, especially those that are highly mechanistic.</w:t>
        </w:r>
      </w:ins>
      <w:ins w:id="715" w:date="2015-08-19T10:44:00Z" w:author="rag237">
        <w:r>
          <w:rPr>
            <w:rFonts w:ascii="Arial"/>
            <w:b w:val="1"/>
            <w:bCs w:val="1"/>
            <w:i w:val="1"/>
            <w:iCs w:val="1"/>
            <w:color w:val="1f497d"/>
            <w:sz w:val="20"/>
            <w:szCs w:val="20"/>
            <w:u w:color="1f497d"/>
            <w:rtl w:val="0"/>
          </w:rPr>
          <w:t xml:space="preserve">  </w:t>
        </w:r>
      </w:ins>
      <w:ins w:id="716" w:date="2015-08-19T10:43:00Z" w:author="rag237">
        <w:r>
          <w:rPr>
            <w:rFonts w:ascii="Arial"/>
            <w:b w:val="1"/>
            <w:bCs w:val="1"/>
            <w:i w:val="1"/>
            <w:iCs w:val="1"/>
            <w:color w:val="1f497d"/>
            <w:sz w:val="20"/>
            <w:szCs w:val="20"/>
            <w:u w:color="1f497d"/>
            <w:rtl w:val="0"/>
            <w:lang w:val="en-US"/>
          </w:rPr>
          <w:t>Of course, we could have discarded mechanism or reduced the model scope to decrease the complexity of the identification problem.</w:t>
        </w:r>
      </w:ins>
      <w:ins w:id="717" w:date="2015-08-19T10:44:00Z" w:author="rag237">
        <w:r>
          <w:rPr>
            <w:rFonts w:ascii="Arial"/>
            <w:b w:val="1"/>
            <w:bCs w:val="1"/>
            <w:i w:val="1"/>
            <w:iCs w:val="1"/>
            <w:color w:val="1f497d"/>
            <w:sz w:val="20"/>
            <w:szCs w:val="20"/>
            <w:u w:color="1f497d"/>
            <w:rtl w:val="0"/>
          </w:rPr>
          <w:t xml:space="preserve">  </w:t>
        </w:r>
      </w:ins>
      <w:ins w:id="718" w:date="2015-08-19T10:43:00Z" w:author="rag237">
        <w:r>
          <w:rPr>
            <w:rFonts w:ascii="Arial"/>
            <w:b w:val="1"/>
            <w:bCs w:val="1"/>
            <w:i w:val="1"/>
            <w:iCs w:val="1"/>
            <w:color w:val="1f497d"/>
            <w:sz w:val="20"/>
            <w:szCs w:val="20"/>
            <w:u w:color="1f497d"/>
            <w:rtl w:val="0"/>
            <w:lang w:val="en-US"/>
          </w:rPr>
          <w:t xml:space="preserve">However, a central criticism leveled by biologists is that model simplification is often done at the cost of biological reality, or done for reasons of computational expediency </w:t>
        </w:r>
      </w:ins>
      <w:ins w:id="719" w:date="2015-08-19T10:44:00Z" w:author="rag237">
        <w:r>
          <w:rPr>
            <w:rFonts w:ascii="Arial"/>
            <w:b w:val="1"/>
            <w:bCs w:val="1"/>
            <w:i w:val="1"/>
            <w:iCs w:val="1"/>
            <w:color w:val="1f497d"/>
            <w:sz w:val="20"/>
            <w:szCs w:val="20"/>
            <w:u w:color="1f497d"/>
            <w:rtl w:val="0"/>
          </w:rPr>
          <w:t>(</w:t>
        </w:r>
      </w:ins>
      <w:ins w:id="720" w:date="2015-08-19T10:43:00Z" w:author="rag237">
        <w:r>
          <w:rPr>
            <w:rFonts w:ascii="Arial"/>
            <w:b w:val="1"/>
            <w:bCs w:val="1"/>
            <w:i w:val="1"/>
            <w:iCs w:val="1"/>
            <w:color w:val="1f497d"/>
            <w:sz w:val="20"/>
            <w:szCs w:val="20"/>
            <w:u w:color="1f497d"/>
            <w:rtl w:val="0"/>
          </w:rPr>
          <w:t>Sainani</w:t>
        </w:r>
      </w:ins>
      <w:ins w:id="721" w:date="2015-08-19T10:44:00Z" w:author="rag237">
        <w:r>
          <w:rPr>
            <w:rFonts w:ascii="Arial"/>
            <w:b w:val="1"/>
            <w:bCs w:val="1"/>
            <w:i w:val="1"/>
            <w:iCs w:val="1"/>
            <w:color w:val="1f497d"/>
            <w:sz w:val="20"/>
            <w:szCs w:val="20"/>
            <w:u w:color="1f497d"/>
            <w:rtl w:val="0"/>
            <w:lang w:val="fr-FR"/>
          </w:rPr>
          <w:t xml:space="preserve"> et al., </w:t>
        </w:r>
      </w:ins>
      <w:ins w:id="722" w:date="2015-08-19T10:43:00Z" w:author="rag237">
        <w:r>
          <w:rPr>
            <w:rFonts w:ascii="Arial"/>
            <w:b w:val="1"/>
            <w:bCs w:val="1"/>
            <w:i w:val="1"/>
            <w:iCs w:val="1"/>
            <w:color w:val="1f497d"/>
            <w:sz w:val="20"/>
            <w:szCs w:val="20"/>
            <w:u w:color="1f497d"/>
            <w:rtl w:val="0"/>
          </w:rPr>
          <w:t>2012</w:t>
        </w:r>
      </w:ins>
      <w:ins w:id="723" w:date="2015-08-19T10:44:00Z" w:author="rag237">
        <w:r>
          <w:rPr>
            <w:rFonts w:ascii="Arial"/>
            <w:b w:val="1"/>
            <w:bCs w:val="1"/>
            <w:i w:val="1"/>
            <w:iCs w:val="1"/>
            <w:color w:val="1f497d"/>
            <w:sz w:val="20"/>
            <w:szCs w:val="20"/>
            <w:u w:color="1f497d"/>
            <w:rtl w:val="0"/>
          </w:rPr>
          <w:t>)</w:t>
        </w:r>
      </w:ins>
      <w:ins w:id="724" w:date="2015-08-19T10:43:00Z" w:author="rag237">
        <w:r>
          <w:rPr>
            <w:rFonts w:ascii="Arial"/>
            <w:b w:val="1"/>
            <w:bCs w:val="1"/>
            <w:i w:val="1"/>
            <w:iCs w:val="1"/>
            <w:color w:val="1f497d"/>
            <w:sz w:val="20"/>
            <w:szCs w:val="20"/>
            <w:u w:color="1f497d"/>
            <w:rtl w:val="0"/>
          </w:rPr>
          <w:t>.</w:t>
        </w:r>
      </w:ins>
      <w:ins w:id="725" w:date="2015-08-19T18:45:00Z" w:author="Russell  Gould">
        <w:r>
          <w:rPr>
            <w:rFonts w:ascii="Arial"/>
            <w:b w:val="1"/>
            <w:bCs w:val="1"/>
            <w:i w:val="1"/>
            <w:iCs w:val="1"/>
            <w:color w:val="1f497d"/>
            <w:sz w:val="20"/>
            <w:szCs w:val="20"/>
            <w:u w:color="1f497d"/>
            <w:rtl w:val="0"/>
          </w:rPr>
          <w:t xml:space="preserve"> </w:t>
        </w:r>
      </w:ins>
      <w:ins w:id="726" w:date="2015-08-19T10:43:00Z" w:author="rag237">
        <w:r>
          <w:rPr>
            <w:rFonts w:ascii="Arial"/>
            <w:b w:val="1"/>
            <w:bCs w:val="1"/>
            <w:i w:val="1"/>
            <w:iCs w:val="1"/>
            <w:color w:val="1f497d"/>
            <w:sz w:val="20"/>
            <w:szCs w:val="20"/>
            <w:u w:color="1f497d"/>
            <w:rtl w:val="0"/>
            <w:lang w:val="en-US"/>
          </w:rPr>
          <w:t>To avoid this criticism, we systematically identified an ensemble of likely models each consistent with the training data, instead of a single but uncertain best fit model.</w:t>
        </w:r>
      </w:ins>
      <w:ins w:id="727" w:date="2015-08-19T10:44:00Z" w:author="rag237">
        <w:r>
          <w:rPr>
            <w:rFonts w:ascii="Arial"/>
            <w:b w:val="1"/>
            <w:bCs w:val="1"/>
            <w:i w:val="1"/>
            <w:iCs w:val="1"/>
            <w:color w:val="1f497d"/>
            <w:sz w:val="20"/>
            <w:szCs w:val="20"/>
            <w:u w:color="1f497d"/>
            <w:rtl w:val="0"/>
          </w:rPr>
          <w:t xml:space="preserve">  </w:t>
        </w:r>
      </w:ins>
      <w:ins w:id="728" w:date="2015-08-19T10:43:00Z" w:author="rag237">
        <w:r>
          <w:rPr>
            <w:rFonts w:ascii="Arial"/>
            <w:b w:val="1"/>
            <w:bCs w:val="1"/>
            <w:i w:val="1"/>
            <w:iCs w:val="1"/>
            <w:color w:val="1f497d"/>
            <w:sz w:val="20"/>
            <w:szCs w:val="20"/>
            <w:u w:color="1f497d"/>
            <w:rtl w:val="0"/>
            <w:lang w:val="en-US"/>
          </w:rPr>
          <w:t xml:space="preserve">Previously, we (and others) have suggested that deterministic ensembles could model heterogeneous populations in situations where stochastic computation was not feasible </w:t>
        </w:r>
      </w:ins>
      <w:ins w:id="729" w:date="2015-08-19T10:44:00Z" w:author="rag237">
        <w:r>
          <w:rPr>
            <w:rFonts w:ascii="Arial"/>
            <w:b w:val="1"/>
            <w:bCs w:val="1"/>
            <w:i w:val="1"/>
            <w:iCs w:val="1"/>
            <w:color w:val="1f497d"/>
            <w:sz w:val="20"/>
            <w:szCs w:val="20"/>
            <w:u w:color="1f497d"/>
            <w:rtl w:val="0"/>
          </w:rPr>
          <w:t>(</w:t>
        </w:r>
      </w:ins>
      <w:ins w:id="730" w:date="2015-08-19T10:43:00Z" w:author="rag237">
        <w:r>
          <w:rPr>
            <w:rFonts w:ascii="Arial"/>
            <w:b w:val="1"/>
            <w:bCs w:val="1"/>
            <w:i w:val="1"/>
            <w:iCs w:val="1"/>
            <w:color w:val="1f497d"/>
            <w:sz w:val="20"/>
            <w:szCs w:val="20"/>
            <w:u w:color="1f497d"/>
            <w:rtl w:val="0"/>
            <w:lang w:val="fr-FR"/>
          </w:rPr>
          <w:t>Lequieu</w:t>
        </w:r>
      </w:ins>
      <w:ins w:id="731" w:date="2015-08-19T10:44:00Z" w:author="rag237">
        <w:r>
          <w:rPr>
            <w:rFonts w:ascii="Arial"/>
            <w:b w:val="1"/>
            <w:bCs w:val="1"/>
            <w:i w:val="1"/>
            <w:iCs w:val="1"/>
            <w:color w:val="1f497d"/>
            <w:sz w:val="20"/>
            <w:szCs w:val="20"/>
            <w:u w:color="1f497d"/>
            <w:rtl w:val="0"/>
            <w:lang w:val="fr-FR"/>
          </w:rPr>
          <w:t xml:space="preserve">, et al. </w:t>
        </w:r>
      </w:ins>
      <w:ins w:id="732" w:date="2015-08-19T10:43:00Z" w:author="rag237">
        <w:r>
          <w:rPr>
            <w:rFonts w:ascii="Arial"/>
            <w:b w:val="1"/>
            <w:bCs w:val="1"/>
            <w:i w:val="1"/>
            <w:iCs w:val="1"/>
            <w:color w:val="1f497d"/>
            <w:sz w:val="20"/>
            <w:szCs w:val="20"/>
            <w:u w:color="1f497d"/>
            <w:rtl w:val="0"/>
          </w:rPr>
          <w:t>201</w:t>
        </w:r>
      </w:ins>
      <w:ins w:id="733" w:date="2015-08-19T10:44:00Z" w:author="rag237">
        <w:r>
          <w:rPr>
            <w:rFonts w:ascii="Arial"/>
            <w:b w:val="1"/>
            <w:bCs w:val="1"/>
            <w:i w:val="1"/>
            <w:iCs w:val="1"/>
            <w:color w:val="1f497d"/>
            <w:sz w:val="20"/>
            <w:szCs w:val="20"/>
            <w:u w:color="1f497d"/>
            <w:rtl w:val="0"/>
          </w:rPr>
          <w:t xml:space="preserve">1). </w:t>
        </w:r>
      </w:ins>
      <w:ins w:id="734" w:date="2015-08-19T10:43:00Z" w:author="rag237">
        <w:r>
          <w:rPr>
            <w:rFonts w:ascii="Arial"/>
            <w:b w:val="1"/>
            <w:bCs w:val="1"/>
            <w:i w:val="1"/>
            <w:iCs w:val="1"/>
            <w:color w:val="1f497d"/>
            <w:sz w:val="20"/>
            <w:szCs w:val="20"/>
            <w:u w:color="1f497d"/>
            <w:rtl w:val="0"/>
            <w:lang w:val="en-US"/>
          </w:rPr>
          <w:t>Population heterogeneity using deterministic model families has previously been explored for bacterial growth in batch cultures</w:t>
        </w:r>
      </w:ins>
      <w:ins w:id="735" w:date="2015-08-19T10:44:00Z" w:author="rag237">
        <w:r>
          <w:rPr>
            <w:rFonts w:ascii="Arial"/>
            <w:b w:val="1"/>
            <w:bCs w:val="1"/>
            <w:i w:val="1"/>
            <w:iCs w:val="1"/>
            <w:color w:val="1f497d"/>
            <w:sz w:val="20"/>
            <w:szCs w:val="20"/>
            <w:u w:color="1f497d"/>
            <w:rtl w:val="0"/>
            <w:lang w:val="fr-FR"/>
          </w:rPr>
          <w:t xml:space="preserve"> (Lee et al., 2011)</w:t>
        </w:r>
      </w:ins>
      <w:ins w:id="736" w:date="2015-08-19T18:45:00Z" w:author="Russell  Gould">
        <w:r>
          <w:rPr>
            <w:rFonts w:hAnsi="Arial" w:hint="default"/>
            <w:b w:val="1"/>
            <w:bCs w:val="1"/>
            <w:i w:val="1"/>
            <w:iCs w:val="1"/>
            <w:color w:val="1f497d"/>
            <w:sz w:val="20"/>
            <w:szCs w:val="20"/>
            <w:u w:color="1f497d"/>
            <w:rtl w:val="0"/>
            <w:lang w:val="en-US"/>
          </w:rPr>
          <w:t>……………</w:t>
        </w:r>
      </w:ins>
      <w:ins w:id="737" w:date="2015-08-19T18:45:00Z" w:author="Russell  Gould">
        <w:r>
          <w:rPr>
            <w:rFonts w:ascii="Arial"/>
            <w:b w:val="1"/>
            <w:bCs w:val="1"/>
            <w:i w:val="1"/>
            <w:iCs w:val="1"/>
            <w:color w:val="1f497d"/>
            <w:sz w:val="20"/>
            <w:szCs w:val="20"/>
            <w:u w:color="1f497d"/>
            <w:rtl w:val="0"/>
          </w:rPr>
          <w:t>..</w:t>
        </w:r>
      </w:ins>
      <w:ins w:id="738" w:date="2015-08-19T10:44:00Z" w:author="rag237">
        <w:r>
          <w:rPr>
            <w:rFonts w:hAnsi="Arial" w:hint="default"/>
            <w:b w:val="1"/>
            <w:bCs w:val="1"/>
            <w:i w:val="1"/>
            <w:iCs w:val="1"/>
            <w:color w:val="1f497d"/>
            <w:sz w:val="20"/>
            <w:szCs w:val="20"/>
            <w:u w:color="1f497d"/>
            <w:rtl w:val="0"/>
            <w:lang w:val="en-US"/>
          </w:rPr>
          <w:t>”</w:t>
        </w:r>
      </w:ins>
    </w:p>
    <w:p>
      <w:pPr>
        <w:pStyle w:val="Body"/>
        <w:shd w:val="clear" w:color="auto" w:fill="ffffff"/>
        <w:spacing w:before="100" w:after="100" w:line="240" w:lineRule="auto"/>
        <w:jc w:val="both"/>
        <w:rPr>
          <w:ins w:id="739" w:date="2015-08-05T14:36:00Z" w:author="Jonathan Butcher"/>
          <w:rFonts w:ascii="Arial" w:cs="Arial" w:hAnsi="Arial" w:eastAsia="Arial"/>
          <w:color w:val="365f91"/>
          <w:u w:color="365f91"/>
          <w:shd w:val="clear" w:color="auto" w:fill="ffffff"/>
        </w:rPr>
      </w:pPr>
      <w:ins w:id="740" w:date="2015-08-05T14:28:00Z" w:author="Jonathan Butcher">
        <w:del w:id="741" w:date="2015-08-19T10:45:00Z" w:author="rag237">
          <w:r>
            <w:rPr>
              <w:rFonts w:ascii="Arial"/>
              <w:color w:val="1f497d"/>
              <w:sz w:val="22"/>
              <w:szCs w:val="22"/>
              <w:u w:color="1f497d"/>
              <w:shd w:val="clear" w:color="auto" w:fill="ffffff"/>
              <w:rtl w:val="0"/>
              <w:lang w:val="en-US"/>
            </w:rPr>
            <w:delText>Again</w:delText>
          </w:r>
        </w:del>
      </w:ins>
      <w:ins w:id="742" w:date="2015-08-19T10:45:00Z" w:author="rag237">
        <w:r>
          <w:rPr>
            <w:rFonts w:ascii="Arial"/>
            <w:color w:val="1f497d"/>
            <w:sz w:val="22"/>
            <w:szCs w:val="22"/>
            <w:u w:color="1f497d"/>
            <w:shd w:val="clear" w:color="auto" w:fill="ffffff"/>
            <w:rtl w:val="0"/>
          </w:rPr>
          <w:t>T</w:t>
        </w:r>
      </w:ins>
      <w:ins w:id="743" w:date="2015-08-05T14:28:00Z" w:author="Jonathan Butcher">
        <w:del w:id="744" w:date="2015-08-19T10:45:00Z" w:author="rag237">
          <w:r>
            <w:rPr>
              <w:rFonts w:ascii="Arial"/>
              <w:color w:val="1f497d"/>
              <w:sz w:val="22"/>
              <w:szCs w:val="22"/>
              <w:u w:color="1f497d"/>
              <w:shd w:val="clear" w:color="auto" w:fill="ffffff"/>
              <w:rtl w:val="0"/>
            </w:rPr>
            <w:delText>, t</w:delText>
          </w:r>
        </w:del>
      </w:ins>
      <w:ins w:id="745" w:date="2015-08-05T14:28:00Z" w:author="Jonathan Butcher">
        <w:r>
          <w:rPr>
            <w:rFonts w:ascii="Arial"/>
            <w:color w:val="1f497d"/>
            <w:sz w:val="22"/>
            <w:szCs w:val="22"/>
            <w:u w:color="1f497d"/>
            <w:shd w:val="clear" w:color="auto" w:fill="ffffff"/>
            <w:rtl w:val="0"/>
            <w:lang w:val="en-US"/>
          </w:rPr>
          <w:t xml:space="preserve">he reviewer is essentially making our point by pointing out criteria that our simulations and experimental data </w:t>
        </w:r>
      </w:ins>
      <w:ins w:id="746" w:date="2015-08-05T14:29:00Z" w:author="Jonathan Butcher">
        <w:r>
          <w:rPr>
            <w:rFonts w:ascii="Arial"/>
            <w:color w:val="1f497d"/>
            <w:sz w:val="22"/>
            <w:szCs w:val="22"/>
            <w:u w:color="1f497d"/>
            <w:shd w:val="clear" w:color="auto" w:fill="ffffff"/>
            <w:rtl w:val="0"/>
          </w:rPr>
          <w:t xml:space="preserve">satisfy. </w:t>
        </w:r>
      </w:ins>
      <w:ins w:id="747" w:date="2015-08-05T14:30:00Z" w:author="Jonathan Butcher">
        <w:r>
          <w:rPr>
            <w:rFonts w:ascii="Arial"/>
            <w:color w:val="1f497d"/>
            <w:sz w:val="22"/>
            <w:szCs w:val="22"/>
            <w:u w:color="1f497d"/>
            <w:shd w:val="clear" w:color="auto" w:fill="ffffff"/>
            <w:rtl w:val="0"/>
            <w:lang w:val="en-US"/>
          </w:rPr>
          <w:t>We argue the phenomena</w:t>
        </w:r>
      </w:ins>
      <w:ins w:id="748" w:date="2015-08-05T14:31:00Z" w:author="Jonathan Butcher">
        <w:r>
          <w:rPr>
            <w:rFonts w:ascii="Arial"/>
            <w:color w:val="1f497d"/>
            <w:sz w:val="22"/>
            <w:szCs w:val="22"/>
            <w:u w:color="1f497d"/>
            <w:shd w:val="clear" w:color="auto" w:fill="ffffff"/>
            <w:rtl w:val="0"/>
            <w:lang w:val="en-US"/>
          </w:rPr>
          <w:t xml:space="preserve"> and mechanisms</w:t>
        </w:r>
      </w:ins>
      <w:ins w:id="749" w:date="2015-08-05T14:30:00Z" w:author="Jonathan Butcher">
        <w:r>
          <w:rPr>
            <w:rFonts w:ascii="Arial"/>
            <w:color w:val="1f497d"/>
            <w:sz w:val="22"/>
            <w:szCs w:val="22"/>
            <w:u w:color="1f497d"/>
            <w:shd w:val="clear" w:color="auto" w:fill="ffffff"/>
            <w:rtl w:val="0"/>
            <w:lang w:val="en-US"/>
          </w:rPr>
          <w:t xml:space="preserve"> predictable </w:t>
        </w:r>
      </w:ins>
      <w:ins w:id="750" w:date="2015-08-05T14:30:00Z" w:author="Jonathan Butcher">
        <w:r>
          <w:rPr>
            <w:rFonts w:ascii="Arial"/>
            <w:color w:val="365f91"/>
            <w:sz w:val="22"/>
            <w:szCs w:val="22"/>
            <w:u w:color="365f91"/>
            <w:shd w:val="clear" w:color="auto" w:fill="ffffff"/>
            <w:rtl w:val="0"/>
            <w:lang w:val="en-US"/>
          </w:rPr>
          <w:t xml:space="preserve">from large models are far broader than in </w:t>
        </w:r>
      </w:ins>
      <w:ins w:id="751" w:date="2015-08-05T14:34:00Z" w:author="Jonathan Butcher">
        <w:r>
          <w:rPr>
            <w:rFonts w:ascii="Arial"/>
            <w:color w:val="365f91"/>
            <w:sz w:val="22"/>
            <w:szCs w:val="22"/>
            <w:u w:color="365f91"/>
            <w:shd w:val="clear" w:color="auto" w:fill="ffffff"/>
            <w:rtl w:val="0"/>
            <w:lang w:val="en-US"/>
          </w:rPr>
          <w:t>isolated</w:t>
        </w:r>
      </w:ins>
      <w:ins w:id="752" w:date="2015-08-05T14:30:00Z" w:author="Jonathan Butcher">
        <w:r>
          <w:rPr>
            <w:rFonts w:ascii="Arial"/>
            <w:color w:val="365f91"/>
            <w:sz w:val="22"/>
            <w:szCs w:val="22"/>
            <w:u w:color="365f91"/>
            <w:shd w:val="clear" w:color="auto" w:fill="ffffff"/>
            <w:rtl w:val="0"/>
            <w:lang w:val="en-US"/>
          </w:rPr>
          <w:t xml:space="preserve"> small models (though not necessarily </w:t>
        </w:r>
      </w:ins>
      <w:ins w:id="753" w:date="2015-08-05T14:31:00Z" w:author="Jonathan Butcher">
        <w:r>
          <w:rPr>
            <w:rFonts w:ascii="Arial"/>
            <w:color w:val="365f91"/>
            <w:sz w:val="22"/>
            <w:szCs w:val="22"/>
            <w:u w:color="365f91"/>
            <w:shd w:val="clear" w:color="auto" w:fill="ffffff"/>
            <w:rtl w:val="0"/>
            <w:lang w:val="en-US"/>
          </w:rPr>
          <w:t xml:space="preserve">more important). Therefore each modeling approach has its benefits. Indeed, the results of our simulations and experimentation can be further used to </w:t>
        </w:r>
      </w:ins>
      <w:ins w:id="754" w:date="2015-08-05T14:33:00Z" w:author="Jonathan Butcher">
        <w:r>
          <w:rPr>
            <w:rFonts w:ascii="Arial"/>
            <w:color w:val="365f91"/>
            <w:sz w:val="22"/>
            <w:szCs w:val="22"/>
            <w:u w:color="365f91"/>
            <w:shd w:val="clear" w:color="auto" w:fill="ffffff"/>
            <w:rtl w:val="0"/>
          </w:rPr>
          <w:t>reduce</w:t>
        </w:r>
      </w:ins>
      <w:ins w:id="755" w:date="2015-08-05T14:31:00Z" w:author="Jonathan Butcher">
        <w:r>
          <w:rPr>
            <w:rFonts w:ascii="Arial"/>
            <w:color w:val="365f91"/>
            <w:sz w:val="22"/>
            <w:szCs w:val="22"/>
            <w:u w:color="365f91"/>
            <w:shd w:val="clear" w:color="auto" w:fill="ffffff"/>
            <w:rtl w:val="0"/>
            <w:lang w:val="en-US"/>
          </w:rPr>
          <w:t xml:space="preserve"> our model into a </w:t>
        </w:r>
      </w:ins>
      <w:ins w:id="756" w:date="2015-08-05T14:32:00Z" w:author="Jonathan Butcher">
        <w:r>
          <w:rPr>
            <w:rFonts w:ascii="Arial"/>
            <w:color w:val="365f91"/>
            <w:sz w:val="22"/>
            <w:szCs w:val="22"/>
            <w:u w:color="365f91"/>
            <w:shd w:val="clear" w:color="auto" w:fill="ffffff"/>
            <w:rtl w:val="0"/>
            <w:lang w:val="en-US"/>
          </w:rPr>
          <w:t>potentially</w:t>
        </w:r>
      </w:ins>
      <w:ins w:id="757" w:date="2015-08-05T14:31:00Z" w:author="Jonathan Butcher">
        <w:r>
          <w:rPr>
            <w:rFonts w:ascii="Arial"/>
            <w:color w:val="365f91"/>
            <w:sz w:val="22"/>
            <w:szCs w:val="22"/>
            <w:u w:color="365f91"/>
            <w:shd w:val="clear" w:color="auto" w:fill="ffffff"/>
            <w:rtl w:val="0"/>
          </w:rPr>
          <w:t xml:space="preserve"> </w:t>
        </w:r>
      </w:ins>
      <w:ins w:id="758" w:date="2015-08-05T14:32:00Z" w:author="Jonathan Butcher">
        <w:r>
          <w:rPr>
            <w:rFonts w:ascii="Arial"/>
            <w:color w:val="365f91"/>
            <w:sz w:val="22"/>
            <w:szCs w:val="22"/>
            <w:u w:color="365f91"/>
            <w:shd w:val="clear" w:color="auto" w:fill="ffffff"/>
            <w:rtl w:val="0"/>
            <w:lang w:val="en-US"/>
          </w:rPr>
          <w:t xml:space="preserve">coarser grained network, but this could not have been done apriori. </w:t>
        </w:r>
      </w:ins>
      <w:ins w:id="759" w:date="2015-08-05T14:34:00Z" w:author="Jonathan Butcher">
        <w:r>
          <w:rPr>
            <w:rFonts w:ascii="Arial"/>
            <w:color w:val="365f91"/>
            <w:sz w:val="22"/>
            <w:szCs w:val="22"/>
            <w:u w:color="365f91"/>
            <w:shd w:val="clear" w:color="auto" w:fill="ffffff"/>
            <w:rtl w:val="0"/>
            <w:lang w:val="en-US"/>
          </w:rPr>
          <w:t>Furthermore, other investigators can use our validated simulations to both drill down into subsets of the model</w:t>
        </w:r>
      </w:ins>
      <w:ins w:id="760" w:date="2015-08-05T14:35:00Z" w:author="Jonathan Butcher">
        <w:r>
          <w:rPr>
            <w:rFonts w:ascii="Arial"/>
            <w:color w:val="365f91"/>
            <w:sz w:val="22"/>
            <w:szCs w:val="22"/>
            <w:u w:color="365f91"/>
            <w:shd w:val="clear" w:color="auto" w:fill="ffffff"/>
            <w:rtl w:val="0"/>
            <w:lang w:val="en-US"/>
          </w:rPr>
          <w:t xml:space="preserve"> and test other signaling combinations we did not. Therefore, this large model creates more opportunities for scientific discovery across a broader space of science.</w:t>
        </w:r>
      </w:ins>
      <w:ins w:id="761" w:date="2015-08-19T10:17:00Z" w:author="rag237">
        <w:r>
          <w:rPr>
            <w:rFonts w:ascii="Arial"/>
            <w:color w:val="365f91"/>
            <w:sz w:val="22"/>
            <w:szCs w:val="22"/>
            <w:u w:color="365f91"/>
            <w:shd w:val="clear" w:color="auto" w:fill="ffffff"/>
            <w:rtl w:val="0"/>
          </w:rPr>
          <w:t xml:space="preserve"> </w:t>
        </w:r>
      </w:ins>
      <w:ins w:id="762" w:date="2015-08-05T14:35:00Z" w:author="Jonathan Butcher">
        <w:r>
          <w:rPr>
            <w:rFonts w:ascii="Arial"/>
            <w:color w:val="365f91"/>
            <w:sz w:val="22"/>
            <w:szCs w:val="22"/>
            <w:u w:color="365f91"/>
            <w:shd w:val="clear" w:color="auto" w:fill="ffffff"/>
            <w:rtl w:val="0"/>
          </w:rPr>
          <w:t xml:space="preserve"> </w:t>
        </w:r>
      </w:ins>
    </w:p>
    <w:p>
      <w:pPr>
        <w:pStyle w:val="Body"/>
        <w:shd w:val="clear" w:color="auto" w:fill="ffffff"/>
        <w:spacing w:before="100" w:after="100" w:line="240" w:lineRule="auto"/>
        <w:jc w:val="both"/>
        <w:rPr>
          <w:ins w:id="763" w:date="2015-08-05T14:42:00Z" w:author="Jonathan Butcher"/>
          <w:rFonts w:ascii="Arial" w:cs="Arial" w:hAnsi="Arial" w:eastAsia="Arial"/>
          <w:color w:val="365f91"/>
          <w:u w:color="365f91"/>
          <w:shd w:val="clear" w:color="auto" w:fill="ffffff"/>
        </w:rPr>
      </w:pPr>
      <w:ins w:id="764" w:date="2015-08-05T14:36:00Z" w:author="Jonathan Butcher">
        <w:r>
          <w:rPr>
            <w:rFonts w:ascii="Arial"/>
            <w:color w:val="365f91"/>
            <w:sz w:val="22"/>
            <w:szCs w:val="22"/>
            <w:u w:color="365f91"/>
            <w:shd w:val="clear" w:color="auto" w:fill="ffffff"/>
            <w:rtl w:val="0"/>
            <w:lang w:val="en-US"/>
          </w:rPr>
          <w:t>Regarding the existence of feedback loops</w:t>
        </w:r>
      </w:ins>
      <w:ins w:id="765" w:date="2015-08-05T14:37:00Z" w:author="Jonathan Butcher">
        <w:r>
          <w:rPr>
            <w:rFonts w:ascii="Arial"/>
            <w:color w:val="365f91"/>
            <w:sz w:val="22"/>
            <w:szCs w:val="22"/>
            <w:u w:color="365f91"/>
            <w:shd w:val="clear" w:color="auto" w:fill="ffffff"/>
            <w:rtl w:val="0"/>
            <w:lang w:val="en-US"/>
          </w:rPr>
          <w:t xml:space="preserve"> and large parameter spaces</w:t>
        </w:r>
      </w:ins>
      <w:ins w:id="766" w:date="2015-08-05T14:36:00Z" w:author="Jonathan Butcher">
        <w:r>
          <w:rPr>
            <w:rFonts w:ascii="Arial"/>
            <w:color w:val="365f91"/>
            <w:sz w:val="22"/>
            <w:szCs w:val="22"/>
            <w:u w:color="365f91"/>
            <w:shd w:val="clear" w:color="auto" w:fill="ffffff"/>
            <w:rtl w:val="0"/>
            <w:lang w:val="en-US"/>
          </w:rPr>
          <w:t xml:space="preserve"> in large models,</w:t>
        </w:r>
      </w:ins>
      <w:ins w:id="767" w:date="2015-08-19T18:46:00Z" w:author="Russell  Gould">
        <w:r>
          <w:rPr>
            <w:rFonts w:ascii="Arial"/>
            <w:color w:val="365f91"/>
            <w:u w:color="365f91"/>
            <w:shd w:val="clear" w:color="auto" w:fill="ffffff"/>
            <w:rtl w:val="0"/>
          </w:rPr>
          <w:t xml:space="preserve"> </w:t>
        </w:r>
      </w:ins>
      <w:ins w:id="768" w:date="2015-08-05T14:37:00Z" w:author="Jonathan Butcher">
        <w:del w:id="769" w:date="2015-08-19T18:46:00Z" w:author="Russell  Gould">
          <w:r>
            <w:rPr>
              <w:rFonts w:ascii="Arial"/>
              <w:color w:val="365f91"/>
              <w:sz w:val="22"/>
              <w:szCs w:val="22"/>
              <w:u w:color="365f91"/>
              <w:shd w:val="clear" w:color="auto" w:fill="ffffff"/>
              <w:rtl w:val="0"/>
              <w:lang w:val="en-US"/>
            </w:rPr>
            <w:delText xml:space="preserve"> it is precisely </w:delText>
          </w:r>
        </w:del>
      </w:ins>
      <w:ins w:id="770" w:date="2015-08-05T14:37:00Z" w:author="Jonathan Butcher">
        <w:r>
          <w:rPr>
            <w:rFonts w:ascii="Arial"/>
            <w:color w:val="365f91"/>
            <w:sz w:val="22"/>
            <w:szCs w:val="22"/>
            <w:u w:color="365f91"/>
            <w:shd w:val="clear" w:color="auto" w:fill="ffffff"/>
            <w:rtl w:val="0"/>
            <w:lang w:val="fr-FR"/>
          </w:rPr>
          <w:t xml:space="preserve">our </w:t>
        </w:r>
      </w:ins>
      <w:ins w:id="771" w:date="2015-08-19T18:46:00Z" w:author="Russell  Gould">
        <w:r>
          <w:rPr>
            <w:rFonts w:ascii="Arial"/>
            <w:color w:val="365f91"/>
            <w:u w:color="365f91"/>
            <w:shd w:val="clear" w:color="auto" w:fill="ffffff"/>
            <w:rtl w:val="0"/>
            <w:lang w:val="en-US"/>
          </w:rPr>
          <w:t xml:space="preserve">previously </w:t>
        </w:r>
      </w:ins>
      <w:ins w:id="772" w:date="2015-08-05T14:37:00Z" w:author="Jonathan Butcher">
        <w:r>
          <w:rPr>
            <w:rFonts w:ascii="Arial"/>
            <w:color w:val="365f91"/>
            <w:sz w:val="22"/>
            <w:szCs w:val="22"/>
            <w:u w:color="365f91"/>
            <w:shd w:val="clear" w:color="auto" w:fill="ffffff"/>
            <w:rtl w:val="0"/>
            <w:lang w:val="en-US"/>
          </w:rPr>
          <w:t xml:space="preserve">published POETs strategy </w:t>
        </w:r>
      </w:ins>
      <w:ins w:id="773" w:date="2015-08-05T14:38:00Z" w:author="Jonathan Butcher">
        <w:del w:id="774" w:date="2015-08-19T18:46:00Z" w:author="Russell  Gould">
          <w:r>
            <w:rPr>
              <w:rFonts w:ascii="Arial"/>
              <w:color w:val="365f91"/>
              <w:sz w:val="22"/>
              <w:szCs w:val="22"/>
              <w:u w:color="365f91"/>
              <w:shd w:val="clear" w:color="auto" w:fill="ffffff"/>
              <w:rtl w:val="0"/>
              <w:lang w:val="en-US"/>
            </w:rPr>
            <w:delText>that</w:delText>
          </w:r>
        </w:del>
      </w:ins>
      <w:ins w:id="775" w:date="2015-08-05T14:37:00Z" w:author="Jonathan Butcher">
        <w:del w:id="776" w:date="2015-08-19T18:46:00Z" w:author="Russell  Gould">
          <w:r>
            <w:rPr>
              <w:rFonts w:ascii="Arial"/>
              <w:color w:val="365f91"/>
              <w:sz w:val="22"/>
              <w:szCs w:val="22"/>
              <w:u w:color="365f91"/>
              <w:shd w:val="clear" w:color="auto" w:fill="ffffff"/>
              <w:rtl w:val="0"/>
            </w:rPr>
            <w:delText xml:space="preserve"> </w:delText>
          </w:r>
        </w:del>
      </w:ins>
      <w:ins w:id="777" w:date="2015-08-05T14:38:00Z" w:author="Jonathan Butcher">
        <w:r>
          <w:rPr>
            <w:rFonts w:ascii="Arial"/>
            <w:color w:val="365f91"/>
            <w:sz w:val="22"/>
            <w:szCs w:val="22"/>
            <w:u w:color="365f91"/>
            <w:shd w:val="clear" w:color="auto" w:fill="ffffff"/>
            <w:rtl w:val="0"/>
            <w:lang w:val="en-US"/>
          </w:rPr>
          <w:t xml:space="preserve">enables robust predictions of specific outcomes with confined parameter sets. As demonstrated by our simulations and data, there is not only one outcome possible </w:t>
        </w:r>
      </w:ins>
      <w:ins w:id="778" w:date="2015-08-05T14:44:00Z" w:author="Jonathan Butcher">
        <w:r>
          <w:rPr>
            <w:rFonts w:ascii="Arial"/>
            <w:color w:val="365f91"/>
            <w:sz w:val="22"/>
            <w:szCs w:val="22"/>
            <w:u w:color="365f91"/>
            <w:shd w:val="clear" w:color="auto" w:fill="ffffff"/>
            <w:rtl w:val="0"/>
            <w:lang w:val="en-US"/>
          </w:rPr>
          <w:t>but</w:t>
        </w:r>
      </w:ins>
      <w:ins w:id="779" w:date="2015-08-05T14:38:00Z" w:author="Jonathan Butcher">
        <w:r>
          <w:rPr>
            <w:rFonts w:ascii="Arial"/>
            <w:color w:val="365f91"/>
            <w:sz w:val="22"/>
            <w:szCs w:val="22"/>
            <w:u w:color="365f91"/>
            <w:shd w:val="clear" w:color="auto" w:fill="ffffff"/>
            <w:rtl w:val="0"/>
            <w:lang w:val="en-US"/>
          </w:rPr>
          <w:t xml:space="preserve"> multiple, yet these outcomes are highly regulated by two principal </w:t>
        </w:r>
      </w:ins>
      <w:ins w:id="780" w:date="2015-08-05T14:45:00Z" w:author="Jonathan Butcher">
        <w:r>
          <w:rPr>
            <w:rFonts w:ascii="Arial"/>
            <w:color w:val="365f91"/>
            <w:sz w:val="22"/>
            <w:szCs w:val="22"/>
            <w:u w:color="365f91"/>
            <w:shd w:val="clear" w:color="auto" w:fill="ffffff"/>
            <w:rtl w:val="0"/>
          </w:rPr>
          <w:t xml:space="preserve">molecular </w:t>
        </w:r>
      </w:ins>
      <w:ins w:id="781" w:date="2015-08-05T14:38:00Z" w:author="Jonathan Butcher">
        <w:r>
          <w:rPr>
            <w:rFonts w:ascii="Arial"/>
            <w:color w:val="365f91"/>
            <w:sz w:val="22"/>
            <w:szCs w:val="22"/>
            <w:u w:color="365f91"/>
            <w:shd w:val="clear" w:color="auto" w:fill="ffffff"/>
            <w:rtl w:val="0"/>
            <w:lang w:val="en-US"/>
          </w:rPr>
          <w:t xml:space="preserve">components that could not be </w:t>
        </w:r>
      </w:ins>
      <w:ins w:id="782" w:date="2015-08-05T14:39:00Z" w:author="Jonathan Butcher">
        <w:r>
          <w:rPr>
            <w:rFonts w:ascii="Arial"/>
            <w:color w:val="365f91"/>
            <w:sz w:val="22"/>
            <w:szCs w:val="22"/>
            <w:u w:color="365f91"/>
            <w:shd w:val="clear" w:color="auto" w:fill="ffffff"/>
            <w:rtl w:val="0"/>
            <w:lang w:val="en-US"/>
          </w:rPr>
          <w:t>determined</w:t>
        </w:r>
      </w:ins>
      <w:ins w:id="783" w:date="2015-08-05T14:38:00Z" w:author="Jonathan Butcher">
        <w:r>
          <w:rPr>
            <w:rFonts w:ascii="Arial"/>
            <w:color w:val="365f91"/>
            <w:sz w:val="22"/>
            <w:szCs w:val="22"/>
            <w:u w:color="365f91"/>
            <w:shd w:val="clear" w:color="auto" w:fill="ffffff"/>
            <w:rtl w:val="0"/>
          </w:rPr>
          <w:t xml:space="preserve"> </w:t>
        </w:r>
      </w:ins>
      <w:ins w:id="784" w:date="2015-08-07T09:09:00Z" w:author="Chakrabarti,Anirikh,LAUSANNE,GI Health &amp; Microbiome">
        <w:r>
          <w:rPr>
            <w:rFonts w:ascii="Arial"/>
            <w:color w:val="365f91"/>
            <w:sz w:val="22"/>
            <w:szCs w:val="22"/>
            <w:u w:color="365f91"/>
            <w:shd w:val="clear" w:color="auto" w:fill="ffffff"/>
            <w:rtl w:val="0"/>
          </w:rPr>
          <w:t>a</w:t>
        </w:r>
      </w:ins>
      <w:ins w:id="785" w:date="2015-08-05T14:39:00Z" w:author="Jonathan Butcher">
        <w:r>
          <w:rPr>
            <w:rFonts w:ascii="Arial"/>
            <w:color w:val="365f91"/>
            <w:sz w:val="22"/>
            <w:szCs w:val="22"/>
            <w:u w:color="365f91"/>
            <w:shd w:val="clear" w:color="auto" w:fill="ffffff"/>
            <w:rtl w:val="0"/>
          </w:rPr>
          <w:t>prior</w:t>
        </w:r>
      </w:ins>
      <w:ins w:id="786" w:date="2015-08-07T09:09:00Z" w:author="Chakrabarti,Anirikh,LAUSANNE,GI Health &amp; Microbiome">
        <w:r>
          <w:rPr>
            <w:rFonts w:ascii="Arial"/>
            <w:color w:val="365f91"/>
            <w:sz w:val="22"/>
            <w:szCs w:val="22"/>
            <w:u w:color="365f91"/>
            <w:shd w:val="clear" w:color="auto" w:fill="ffffff"/>
            <w:rtl w:val="0"/>
          </w:rPr>
          <w:t>i</w:t>
        </w:r>
      </w:ins>
      <w:ins w:id="787" w:date="2015-08-05T14:39:00Z" w:author="Jonathan Butcher">
        <w:r>
          <w:rPr>
            <w:rFonts w:ascii="Arial"/>
            <w:color w:val="365f91"/>
            <w:sz w:val="22"/>
            <w:szCs w:val="22"/>
            <w:u w:color="365f91"/>
            <w:shd w:val="clear" w:color="auto" w:fill="ffffff"/>
            <w:rtl w:val="0"/>
            <w:lang w:val="en-US"/>
          </w:rPr>
          <w:t xml:space="preserve">. If these simulations were as </w:t>
        </w:r>
      </w:ins>
      <w:ins w:id="788" w:date="2015-08-05T14:40:00Z" w:author="Jonathan Butcher">
        <w:r>
          <w:rPr>
            <w:rFonts w:ascii="Arial"/>
            <w:color w:val="365f91"/>
            <w:sz w:val="22"/>
            <w:szCs w:val="22"/>
            <w:u w:color="365f91"/>
            <w:shd w:val="clear" w:color="auto" w:fill="ffffff"/>
            <w:rtl w:val="0"/>
            <w:lang w:val="en-US"/>
          </w:rPr>
          <w:t>spurious as the reviewer poses, then multiple signaling states would achieve the same outcome, or conversely the same signaling states would achieve different outcomes</w:t>
        </w:r>
      </w:ins>
      <w:ins w:id="789" w:date="2015-08-05T14:41:00Z" w:author="Jonathan Butcher">
        <w:r>
          <w:rPr>
            <w:rFonts w:ascii="Arial"/>
            <w:color w:val="365f91"/>
            <w:sz w:val="22"/>
            <w:szCs w:val="22"/>
            <w:u w:color="365f91"/>
            <w:shd w:val="clear" w:color="auto" w:fill="ffffff"/>
            <w:rtl w:val="0"/>
            <w:lang w:val="en-US"/>
          </w:rPr>
          <w:t xml:space="preserve">. We conclusively determine neither occurs, thus substantiating the mechanism for the phenomena we report. </w:t>
        </w:r>
      </w:ins>
    </w:p>
    <w:p>
      <w:pPr>
        <w:pStyle w:val="Body"/>
        <w:shd w:val="clear" w:color="auto" w:fill="ffffff"/>
        <w:spacing w:before="100" w:after="100" w:line="240" w:lineRule="auto"/>
        <w:jc w:val="both"/>
        <w:rPr>
          <w:ins w:id="790" w:date="2015-08-05T14:28:00Z" w:author="Jonathan Butcher"/>
          <w:rFonts w:ascii="Arial" w:cs="Arial" w:hAnsi="Arial" w:eastAsia="Arial"/>
          <w:color w:val="365f91"/>
          <w:u w:color="365f91"/>
          <w:shd w:val="clear" w:color="auto" w:fill="ffffff"/>
        </w:rPr>
      </w:pPr>
      <w:ins w:id="791" w:date="2015-08-05T14:42:00Z" w:author="Jonathan Butcher">
        <w:r>
          <w:rPr>
            <w:rFonts w:ascii="Arial"/>
            <w:color w:val="365f91"/>
            <w:sz w:val="22"/>
            <w:szCs w:val="22"/>
            <w:u w:color="365f91"/>
            <w:shd w:val="clear" w:color="auto" w:fill="ffffff"/>
            <w:rtl w:val="0"/>
            <w:lang w:val="en-US"/>
          </w:rPr>
          <w:t xml:space="preserve">We may not be able to completely assuage the reviewer about the value of large models, but it is clear that the readership </w:t>
        </w:r>
      </w:ins>
      <w:ins w:id="792" w:date="2015-08-05T14:43:00Z" w:author="Jonathan Butcher">
        <w:r>
          <w:rPr>
            <w:rFonts w:ascii="Arial"/>
            <w:color w:val="365f91"/>
            <w:sz w:val="22"/>
            <w:szCs w:val="22"/>
            <w:u w:color="365f91"/>
            <w:shd w:val="clear" w:color="auto" w:fill="ffffff"/>
            <w:rtl w:val="0"/>
            <w:lang w:val="en-US"/>
          </w:rPr>
          <w:t xml:space="preserve">of this journal </w:t>
        </w:r>
      </w:ins>
      <w:ins w:id="793" w:date="2015-08-05T14:42:00Z" w:author="Jonathan Butcher">
        <w:r>
          <w:rPr>
            <w:rFonts w:ascii="Arial"/>
            <w:color w:val="365f91"/>
            <w:sz w:val="22"/>
            <w:szCs w:val="22"/>
            <w:u w:color="365f91"/>
            <w:shd w:val="clear" w:color="auto" w:fill="ffffff"/>
            <w:rtl w:val="0"/>
            <w:lang w:val="en-US"/>
          </w:rPr>
          <w:t>very much appre</w:t>
        </w:r>
      </w:ins>
      <w:ins w:id="794" w:date="2015-08-05T14:43:00Z" w:author="Jonathan Butcher">
        <w:r>
          <w:rPr>
            <w:rFonts w:ascii="Arial"/>
            <w:color w:val="365f91"/>
            <w:sz w:val="22"/>
            <w:szCs w:val="22"/>
            <w:u w:color="365f91"/>
            <w:shd w:val="clear" w:color="auto" w:fill="ffffff"/>
            <w:rtl w:val="0"/>
            <w:lang w:val="en-US"/>
          </w:rPr>
          <w:t>ciates the power of such simulations,</w:t>
        </w:r>
      </w:ins>
      <w:ins w:id="795" w:date="2015-08-05T14:44:00Z" w:author="Jonathan Butcher">
        <w:r>
          <w:rPr>
            <w:rFonts w:ascii="Arial"/>
            <w:color w:val="365f91"/>
            <w:sz w:val="22"/>
            <w:szCs w:val="22"/>
            <w:u w:color="365f91"/>
            <w:shd w:val="clear" w:color="auto" w:fill="ffffff"/>
            <w:rtl w:val="0"/>
            <w:lang w:val="en-US"/>
          </w:rPr>
          <w:t xml:space="preserve"> including those using mass-action kinetics,</w:t>
        </w:r>
      </w:ins>
      <w:ins w:id="796" w:date="2015-08-05T14:43:00Z" w:author="Jonathan Butcher">
        <w:r>
          <w:rPr>
            <w:rFonts w:ascii="Arial"/>
            <w:color w:val="365f91"/>
            <w:sz w:val="22"/>
            <w:szCs w:val="22"/>
            <w:u w:color="365f91"/>
            <w:shd w:val="clear" w:color="auto" w:fill="ffffff"/>
            <w:rtl w:val="0"/>
            <w:lang w:val="en-US"/>
          </w:rPr>
          <w:t xml:space="preserve"> as demonstrated by</w:t>
        </w:r>
      </w:ins>
      <w:ins w:id="797" w:date="2015-08-05T14:44:00Z" w:author="Jonathan Butcher">
        <w:r>
          <w:rPr>
            <w:rFonts w:ascii="Arial"/>
            <w:color w:val="365f91"/>
            <w:sz w:val="22"/>
            <w:szCs w:val="22"/>
            <w:u w:color="365f91"/>
            <w:shd w:val="clear" w:color="auto" w:fill="ffffff"/>
            <w:rtl w:val="0"/>
            <w:lang w:val="en-US"/>
          </w:rPr>
          <w:t xml:space="preserve"> a cursory analysis of the literature.</w:t>
        </w:r>
      </w:ins>
      <w:ins w:id="798" w:date="2015-08-05T14:43:00Z" w:author="Jonathan Butcher">
        <w:r>
          <w:rPr>
            <w:rFonts w:ascii="Arial"/>
            <w:color w:val="365f91"/>
            <w:sz w:val="22"/>
            <w:szCs w:val="22"/>
            <w:u w:color="365f91"/>
            <w:shd w:val="clear" w:color="auto" w:fill="ffffff"/>
            <w:rtl w:val="0"/>
          </w:rPr>
          <w:t xml:space="preserve"> </w:t>
        </w:r>
      </w:ins>
    </w:p>
    <w:p>
      <w:pPr>
        <w:pStyle w:val="Body"/>
        <w:shd w:val="clear" w:color="auto" w:fill="ffffff"/>
        <w:spacing w:before="100" w:after="100" w:line="240" w:lineRule="auto"/>
        <w:jc w:val="both"/>
        <w:rPr>
          <w:del w:id="799" w:date="2015-08-05T11:49:00Z" w:author="Jonathan Butcher"/>
          <w:rFonts w:ascii="Arial" w:cs="Arial" w:hAnsi="Arial" w:eastAsia="Arial"/>
          <w:i w:val="1"/>
          <w:iCs w:val="1"/>
          <w:color w:val="365f91"/>
          <w:sz w:val="22"/>
          <w:szCs w:val="22"/>
          <w:u w:color="365f91"/>
          <w:shd w:val="clear" w:color="auto" w:fill="ffffff"/>
        </w:rPr>
      </w:pPr>
      <w:del w:id="800" w:date="2015-08-05T11:49:00Z" w:author="Jonathan Butcher">
        <w:r>
          <w:rPr>
            <w:rFonts w:ascii="Arial"/>
            <w:i w:val="1"/>
            <w:iCs w:val="1"/>
            <w:color w:val="365f91"/>
            <w:sz w:val="22"/>
            <w:szCs w:val="22"/>
            <w:u w:color="365f91"/>
            <w:shd w:val="clear" w:color="auto" w:fill="ffffff"/>
            <w:rtl w:val="0"/>
            <w:lang w:val="en-US"/>
          </w:rPr>
          <w:delText xml:space="preserve">In responding to reviewer 1, we appreciate his constructive comments.  </w:delText>
        </w:r>
      </w:del>
    </w:p>
    <w:p>
      <w:pPr>
        <w:pStyle w:val="Body"/>
        <w:shd w:val="clear" w:color="auto" w:fill="ffffff"/>
        <w:spacing w:before="100" w:after="100" w:line="240" w:lineRule="auto"/>
        <w:jc w:val="both"/>
        <w:rPr>
          <w:del w:id="801" w:date="2015-08-05T14:44:00Z" w:author="Jonathan Butcher"/>
          <w:rFonts w:ascii="Arial" w:cs="Arial" w:hAnsi="Arial" w:eastAsia="Arial"/>
          <w:color w:val="365f91"/>
          <w:sz w:val="22"/>
          <w:szCs w:val="22"/>
          <w:u w:color="365f91"/>
          <w:shd w:val="clear" w:color="auto" w:fill="ffffff"/>
        </w:rPr>
      </w:pPr>
      <w:del w:id="802" w:date="2015-08-05T14:44:00Z" w:author="Jonathan Butcher">
        <w:r>
          <w:rPr>
            <w:rFonts w:ascii="Arial"/>
            <w:color w:val="365f91"/>
            <w:sz w:val="22"/>
            <w:szCs w:val="22"/>
            <w:u w:color="365f91"/>
            <w:shd w:val="clear" w:color="auto" w:fill="ffffff"/>
            <w:rtl w:val="0"/>
            <w:lang w:val="en-US"/>
          </w:rPr>
          <w:delText xml:space="preserve">We agree modular analysis is important to decipher large networks.  We also agree that keeping things as simple as possible is inherently better for understanding any phenomenon.  Our goal was not to develop an extremely complicated model with an unbelievable number of parameters that most would cast doubt on.  Our goal was to develop a computation model of TGFb induced EMT based on the relevant biological signaling networks which have been meticulously teased out in-vitro, and then train our model against their data for possible predictions.  While many can disagree on using such large networks based on mass-action kinetics, others do not.      </w:delText>
        </w:r>
      </w:del>
    </w:p>
    <w:p>
      <w:pPr>
        <w:pStyle w:val="Body"/>
        <w:shd w:val="clear" w:color="auto" w:fill="ffffff"/>
        <w:spacing w:before="100" w:after="100" w:line="240" w:lineRule="auto"/>
        <w:jc w:val="both"/>
        <w:rPr>
          <w:rFonts w:ascii="Arial" w:cs="Arial" w:hAnsi="Arial" w:eastAsia="Arial"/>
          <w:color w:val="365f91"/>
          <w:sz w:val="22"/>
          <w:szCs w:val="22"/>
          <w:u w:color="365f91"/>
          <w:shd w:val="clear" w:color="auto" w:fill="ffffff"/>
        </w:rPr>
      </w:pPr>
      <w:hyperlink r:id="rId4" w:history="1">
        <w:r>
          <w:rPr>
            <w:rStyle w:val="Hyperlink.0"/>
            <w:rFonts w:ascii="Arial"/>
            <w:color w:val="365f91"/>
            <w:sz w:val="22"/>
            <w:szCs w:val="22"/>
            <w:u w:color="365f91"/>
            <w:shd w:val="clear" w:color="auto" w:fill="ffffff"/>
            <w:rtl w:val="0"/>
            <w:lang w:val="fr-FR"/>
          </w:rPr>
          <w:t>http://journals.plos.org/ploscompbiol/article?id=10.1371/journal.pcbi.0030189</w:t>
        </w:r>
      </w:hyperlink>
      <w:r>
        <w:rPr>
          <w:rFonts w:ascii="Arial"/>
          <w:color w:val="365f91"/>
          <w:sz w:val="22"/>
          <w:szCs w:val="22"/>
          <w:u w:val="none" w:color="365f91"/>
          <w:shd w:val="clear" w:color="auto" w:fill="ffffff"/>
          <w:rtl w:val="0"/>
          <w:lang w:val="en-US"/>
        </w:rPr>
        <w:t xml:space="preserve">(cited by 329) </w:t>
      </w:r>
    </w:p>
    <w:p>
      <w:pPr>
        <w:pStyle w:val="Body"/>
        <w:shd w:val="clear" w:color="auto" w:fill="ffffff"/>
        <w:spacing w:before="100" w:after="100" w:line="240" w:lineRule="auto"/>
        <w:jc w:val="both"/>
        <w:rPr>
          <w:del w:id="803" w:date="2015-08-19T10:16:00Z" w:author="rag237"/>
          <w:rFonts w:ascii="Arial" w:cs="Arial" w:hAnsi="Arial" w:eastAsia="Arial"/>
          <w:color w:val="365f91"/>
          <w:sz w:val="22"/>
          <w:szCs w:val="22"/>
          <w:u w:color="365f91"/>
          <w:shd w:val="clear" w:color="auto" w:fill="ffffff"/>
        </w:rPr>
      </w:pPr>
      <w:hyperlink r:id="rId5" w:history="1">
        <w:r>
          <w:rPr>
            <w:rStyle w:val="Hyperlink.0"/>
            <w:rFonts w:ascii="Arial"/>
            <w:color w:val="365f91"/>
            <w:sz w:val="22"/>
            <w:szCs w:val="22"/>
            <w:u w:color="365f91"/>
            <w:shd w:val="clear" w:color="auto" w:fill="ffffff"/>
            <w:rtl w:val="0"/>
          </w:rPr>
          <w:t>http://www.ncbi.nlm.nih.gov/pubmed/19156131</w:t>
        </w:r>
      </w:hyperlink>
      <w:r>
        <w:rPr>
          <w:rFonts w:ascii="Arial"/>
          <w:color w:val="365f91"/>
          <w:sz w:val="22"/>
          <w:szCs w:val="22"/>
          <w:u w:val="none" w:color="365f91"/>
          <w:shd w:val="clear" w:color="auto" w:fill="ffffff"/>
          <w:rtl w:val="0"/>
          <w:lang w:val="en-US"/>
        </w:rPr>
        <w:t xml:space="preserve"> (cited by 280)</w:t>
      </w:r>
    </w:p>
    <w:p>
      <w:pPr>
        <w:pStyle w:val="Body"/>
        <w:shd w:val="clear" w:color="auto" w:fill="ffffff"/>
        <w:spacing w:before="100" w:after="100" w:line="240" w:lineRule="auto"/>
        <w:jc w:val="both"/>
        <w:rPr>
          <w:rFonts w:ascii="Arial" w:cs="Arial" w:hAnsi="Arial" w:eastAsia="Arial"/>
          <w:color w:val="365f91"/>
          <w:sz w:val="22"/>
          <w:szCs w:val="22"/>
          <w:u w:color="365f91"/>
          <w:shd w:val="clear" w:color="auto" w:fill="ffffff"/>
        </w:rPr>
      </w:pPr>
    </w:p>
    <w:p>
      <w:pPr>
        <w:pStyle w:val="Body"/>
        <w:shd w:val="clear" w:color="auto" w:fill="ffffff"/>
        <w:spacing w:after="100" w:line="240" w:lineRule="auto"/>
        <w:rPr>
          <w:rFonts w:ascii="Arial" w:cs="Arial" w:hAnsi="Arial" w:eastAsia="Arial"/>
          <w:color w:val="000000"/>
          <w:sz w:val="22"/>
          <w:szCs w:val="22"/>
          <w:u w:color="000000"/>
          <w:shd w:val="clear" w:color="auto" w:fill="ffffff"/>
        </w:rPr>
      </w:pPr>
      <w:r>
        <w:rPr>
          <w:rFonts w:hAnsi="Arial" w:hint="default"/>
          <w:color w:val="222222"/>
          <w:sz w:val="22"/>
          <w:szCs w:val="22"/>
          <w:u w:val="none" w:color="222222"/>
          <w:rtl w:val="0"/>
          <w:lang w:val="en-US"/>
        </w:rPr>
        <w:t> </w:t>
      </w:r>
    </w:p>
    <w:p>
      <w:pPr>
        <w:pStyle w:val="Body"/>
        <w:shd w:val="clear" w:color="auto" w:fill="ffffff"/>
        <w:spacing w:after="100" w:line="240" w:lineRule="auto"/>
      </w:pPr>
      <w:r>
        <w:rPr>
          <w:rFonts w:ascii="Arial" w:cs="Arial" w:hAnsi="Arial" w:eastAsia="Arial"/>
          <w:color w:val="222222"/>
          <w:sz w:val="22"/>
          <w:szCs w:val="22"/>
          <w:u w:color="222222"/>
        </w:rPr>
      </w:r>
    </w:p>
    <w:sectPr>
      <w:headerReference w:type="default" r:id="rId6"/>
      <w:footerReference w:type="default" r:id="rId7"/>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513" w:author="Russell  Gould" w:date="2015-08-17T12:04:00Z">
    <w:p>
      <w:pPr>
        <w:pStyle w:val="Default"/>
        <w:bidi w:val="0"/>
      </w:pPr>
    </w:p>
    <w:p>
      <w:pPr>
        <w:pStyle w:val="Default"/>
        <w:bidi w:val="0"/>
      </w:pPr>
      <w:r>
        <w:rPr>
          <w:rFonts w:ascii="Helvetica" w:cs="Arial Unicode MS" w:hAnsi="Arial Unicode MS" w:eastAsia="Arial Unicode MS"/>
          <w:rtl w:val="0"/>
        </w:rPr>
        <w:t>Move to the end or get rid of?</w:t>
      </w:r>
    </w:p>
  </w:comment>
  <w:comment w:id="243" w:author="Russell  Gould" w:date="2015-08-08T14:52:00Z">
    <w:p>
      <w:pPr>
        <w:pStyle w:val="Default"/>
        <w:bidi w:val="0"/>
      </w:pPr>
    </w:p>
    <w:p>
      <w:pPr>
        <w:pStyle w:val="Default"/>
        <w:bidi w:val="0"/>
      </w:pPr>
      <w:r>
        <w:rPr>
          <w:rFonts w:ascii="Helvetica" w:cs="Arial Unicode MS" w:hAnsi="Arial Unicode MS" w:eastAsia="Arial Unicode MS"/>
          <w:rtl w:val="0"/>
        </w:rPr>
        <w:t>Move to the end or get rid of?</w:t>
      </w:r>
    </w:p>
  </w:comment>
  <w:comment w:id="328" w:author="Russell  Gould" w:date="2015-08-08T14:51:00Z">
    <w:p>
      <w:pPr>
        <w:pStyle w:val="Default"/>
        <w:bidi w:val="0"/>
      </w:pPr>
    </w:p>
    <w:p>
      <w:pPr>
        <w:pStyle w:val="Default"/>
        <w:bidi w:val="0"/>
      </w:pPr>
      <w:r>
        <w:rPr>
          <w:rFonts w:ascii="Helvetica" w:cs="Arial Unicode MS" w:hAnsi="Arial Unicode MS" w:eastAsia="Arial Unicode MS"/>
          <w:rtl w:val="0"/>
        </w:rPr>
        <w:t>Might get rid of this paragraph?</w:t>
      </w:r>
    </w:p>
  </w:comment>
  <w:comment w:id="17" w:author="Russell  Gould" w:date="2015-08-08T14:49:00Z">
    <w:p>
      <w:pPr>
        <w:pStyle w:val="Default"/>
        <w:bidi w:val="0"/>
      </w:pPr>
    </w:p>
    <w:p>
      <w:pPr>
        <w:pStyle w:val="Default"/>
        <w:bidi w:val="0"/>
      </w:pPr>
      <w:r>
        <w:rPr>
          <w:rFonts w:ascii="Helvetica" w:cs="Arial Unicode MS" w:hAnsi="Arial Unicode MS" w:eastAsia="Arial Unicode MS"/>
          <w:rtl w:val="0"/>
        </w:rPr>
        <w:t>Might get rid of this sentence.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Arial" w:cs="Arial" w:hAnsi="Arial" w:eastAsia="Arial"/>
        <w:color w:val="365f91"/>
        <w:position w:val="0"/>
        <w:sz w:val="22"/>
        <w:szCs w:val="22"/>
        <w:u w:color="365f91"/>
        <w:shd w:val="clear" w:color="auto" w:fill="ffffff"/>
      </w:rPr>
    </w:lvl>
    <w:lvl w:ilvl="1">
      <w:start w:val="1"/>
      <w:numFmt w:val="lowerLetter"/>
      <w:suff w:val="tab"/>
      <w:lvlText w:val="%2."/>
      <w:lvlJc w:val="left"/>
      <w:pPr>
        <w:tabs>
          <w:tab w:val="num" w:pos="1410"/>
          <w:tab w:val="clear" w:pos="0"/>
        </w:tabs>
        <w:ind w:left="1410" w:hanging="330"/>
      </w:pPr>
      <w:rPr>
        <w:rFonts w:ascii="Arial" w:cs="Arial" w:hAnsi="Arial" w:eastAsia="Arial"/>
        <w:color w:val="365f91"/>
        <w:position w:val="0"/>
        <w:sz w:val="22"/>
        <w:szCs w:val="22"/>
        <w:u w:color="365f91"/>
        <w:shd w:val="clear" w:color="auto" w:fill="ffffff"/>
      </w:rPr>
    </w:lvl>
    <w:lvl w:ilvl="2">
      <w:start w:val="1"/>
      <w:numFmt w:val="lowerRoman"/>
      <w:suff w:val="tab"/>
      <w:lvlText w:val="%3."/>
      <w:lvlJc w:val="left"/>
      <w:pPr>
        <w:tabs>
          <w:tab w:val="num" w:pos="2135"/>
          <w:tab w:val="clear" w:pos="0"/>
        </w:tabs>
        <w:ind w:left="2135" w:hanging="271"/>
      </w:pPr>
      <w:rPr>
        <w:rFonts w:ascii="Arial" w:cs="Arial" w:hAnsi="Arial" w:eastAsia="Arial"/>
        <w:color w:val="365f91"/>
        <w:position w:val="0"/>
        <w:sz w:val="22"/>
        <w:szCs w:val="22"/>
        <w:u w:color="365f91"/>
        <w:shd w:val="clear" w:color="auto" w:fill="ffffff"/>
      </w:rPr>
    </w:lvl>
    <w:lvl w:ilvl="3">
      <w:start w:val="1"/>
      <w:numFmt w:val="decimal"/>
      <w:suff w:val="tab"/>
      <w:lvlText w:val="%4."/>
      <w:lvlJc w:val="left"/>
      <w:pPr>
        <w:tabs>
          <w:tab w:val="num" w:pos="2850"/>
          <w:tab w:val="clear" w:pos="0"/>
        </w:tabs>
        <w:ind w:left="2850" w:hanging="330"/>
      </w:pPr>
      <w:rPr>
        <w:rFonts w:ascii="Arial" w:cs="Arial" w:hAnsi="Arial" w:eastAsia="Arial"/>
        <w:color w:val="365f91"/>
        <w:position w:val="0"/>
        <w:sz w:val="22"/>
        <w:szCs w:val="22"/>
        <w:u w:color="365f91"/>
        <w:shd w:val="clear" w:color="auto" w:fill="ffffff"/>
      </w:rPr>
    </w:lvl>
    <w:lvl w:ilvl="4">
      <w:start w:val="1"/>
      <w:numFmt w:val="lowerLetter"/>
      <w:suff w:val="tab"/>
      <w:lvlText w:val="%5."/>
      <w:lvlJc w:val="left"/>
      <w:pPr>
        <w:tabs>
          <w:tab w:val="num" w:pos="3570"/>
          <w:tab w:val="clear" w:pos="0"/>
        </w:tabs>
        <w:ind w:left="3570" w:hanging="330"/>
      </w:pPr>
      <w:rPr>
        <w:rFonts w:ascii="Arial" w:cs="Arial" w:hAnsi="Arial" w:eastAsia="Arial"/>
        <w:color w:val="365f91"/>
        <w:position w:val="0"/>
        <w:sz w:val="22"/>
        <w:szCs w:val="22"/>
        <w:u w:color="365f91"/>
        <w:shd w:val="clear" w:color="auto" w:fill="ffffff"/>
      </w:rPr>
    </w:lvl>
    <w:lvl w:ilvl="5">
      <w:start w:val="1"/>
      <w:numFmt w:val="lowerRoman"/>
      <w:suff w:val="tab"/>
      <w:lvlText w:val="%6."/>
      <w:lvlJc w:val="left"/>
      <w:pPr>
        <w:tabs>
          <w:tab w:val="num" w:pos="4295"/>
          <w:tab w:val="clear" w:pos="0"/>
        </w:tabs>
        <w:ind w:left="4295" w:hanging="271"/>
      </w:pPr>
      <w:rPr>
        <w:rFonts w:ascii="Arial" w:cs="Arial" w:hAnsi="Arial" w:eastAsia="Arial"/>
        <w:color w:val="365f91"/>
        <w:position w:val="0"/>
        <w:sz w:val="22"/>
        <w:szCs w:val="22"/>
        <w:u w:color="365f91"/>
        <w:shd w:val="clear" w:color="auto" w:fill="ffffff"/>
      </w:rPr>
    </w:lvl>
    <w:lvl w:ilvl="6">
      <w:start w:val="1"/>
      <w:numFmt w:val="decimal"/>
      <w:suff w:val="tab"/>
      <w:lvlText w:val="%7."/>
      <w:lvlJc w:val="left"/>
      <w:pPr>
        <w:tabs>
          <w:tab w:val="num" w:pos="5010"/>
          <w:tab w:val="clear" w:pos="0"/>
        </w:tabs>
        <w:ind w:left="5010" w:hanging="330"/>
      </w:pPr>
      <w:rPr>
        <w:rFonts w:ascii="Arial" w:cs="Arial" w:hAnsi="Arial" w:eastAsia="Arial"/>
        <w:color w:val="365f91"/>
        <w:position w:val="0"/>
        <w:sz w:val="22"/>
        <w:szCs w:val="22"/>
        <w:u w:color="365f91"/>
        <w:shd w:val="clear" w:color="auto" w:fill="ffffff"/>
      </w:rPr>
    </w:lvl>
    <w:lvl w:ilvl="7">
      <w:start w:val="1"/>
      <w:numFmt w:val="lowerLetter"/>
      <w:suff w:val="tab"/>
      <w:lvlText w:val="%8."/>
      <w:lvlJc w:val="left"/>
      <w:pPr>
        <w:tabs>
          <w:tab w:val="num" w:pos="5730"/>
          <w:tab w:val="clear" w:pos="0"/>
        </w:tabs>
        <w:ind w:left="5730" w:hanging="330"/>
      </w:pPr>
      <w:rPr>
        <w:rFonts w:ascii="Arial" w:cs="Arial" w:hAnsi="Arial" w:eastAsia="Arial"/>
        <w:color w:val="365f91"/>
        <w:position w:val="0"/>
        <w:sz w:val="22"/>
        <w:szCs w:val="22"/>
        <w:u w:color="365f91"/>
        <w:shd w:val="clear" w:color="auto" w:fill="ffffff"/>
      </w:rPr>
    </w:lvl>
    <w:lvl w:ilvl="8">
      <w:start w:val="1"/>
      <w:numFmt w:val="lowerRoman"/>
      <w:suff w:val="tab"/>
      <w:lvlText w:val="%9."/>
      <w:lvlJc w:val="left"/>
      <w:pPr>
        <w:tabs>
          <w:tab w:val="num" w:pos="6455"/>
          <w:tab w:val="clear" w:pos="0"/>
        </w:tabs>
        <w:ind w:left="6455" w:hanging="271"/>
      </w:pPr>
      <w:rPr>
        <w:rFonts w:ascii="Arial" w:cs="Arial" w:hAnsi="Arial" w:eastAsia="Arial"/>
        <w:color w:val="365f91"/>
        <w:position w:val="0"/>
        <w:sz w:val="22"/>
        <w:szCs w:val="22"/>
        <w:u w:color="365f91"/>
        <w:shd w:val="clear" w:color="auto" w:fill="ffffff"/>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Arial" w:cs="Arial" w:hAnsi="Arial" w:eastAsia="Arial"/>
        <w:color w:val="365f91"/>
        <w:position w:val="0"/>
        <w:sz w:val="22"/>
        <w:szCs w:val="22"/>
        <w:u w:color="365f91"/>
        <w:shd w:val="clear" w:color="auto" w:fill="ffffff"/>
      </w:rPr>
    </w:lvl>
    <w:lvl w:ilvl="1">
      <w:start w:val="1"/>
      <w:numFmt w:val="lowerLetter"/>
      <w:suff w:val="tab"/>
      <w:lvlText w:val="%2."/>
      <w:lvlJc w:val="left"/>
      <w:pPr>
        <w:tabs>
          <w:tab w:val="num" w:pos="1410"/>
          <w:tab w:val="clear" w:pos="0"/>
        </w:tabs>
        <w:ind w:left="1410" w:hanging="330"/>
      </w:pPr>
      <w:rPr>
        <w:rFonts w:ascii="Arial" w:cs="Arial" w:hAnsi="Arial" w:eastAsia="Arial"/>
        <w:color w:val="365f91"/>
        <w:position w:val="0"/>
        <w:sz w:val="22"/>
        <w:szCs w:val="22"/>
        <w:u w:color="365f91"/>
        <w:shd w:val="clear" w:color="auto" w:fill="ffffff"/>
      </w:rPr>
    </w:lvl>
    <w:lvl w:ilvl="2">
      <w:start w:val="1"/>
      <w:numFmt w:val="lowerRoman"/>
      <w:suff w:val="tab"/>
      <w:lvlText w:val="%3."/>
      <w:lvlJc w:val="left"/>
      <w:pPr>
        <w:tabs>
          <w:tab w:val="num" w:pos="2135"/>
          <w:tab w:val="clear" w:pos="0"/>
        </w:tabs>
        <w:ind w:left="2135" w:hanging="271"/>
      </w:pPr>
      <w:rPr>
        <w:rFonts w:ascii="Arial" w:cs="Arial" w:hAnsi="Arial" w:eastAsia="Arial"/>
        <w:color w:val="365f91"/>
        <w:position w:val="0"/>
        <w:sz w:val="22"/>
        <w:szCs w:val="22"/>
        <w:u w:color="365f91"/>
        <w:shd w:val="clear" w:color="auto" w:fill="ffffff"/>
      </w:rPr>
    </w:lvl>
    <w:lvl w:ilvl="3">
      <w:start w:val="1"/>
      <w:numFmt w:val="decimal"/>
      <w:suff w:val="tab"/>
      <w:lvlText w:val="%4."/>
      <w:lvlJc w:val="left"/>
      <w:pPr>
        <w:tabs>
          <w:tab w:val="num" w:pos="2850"/>
          <w:tab w:val="clear" w:pos="0"/>
        </w:tabs>
        <w:ind w:left="2850" w:hanging="330"/>
      </w:pPr>
      <w:rPr>
        <w:rFonts w:ascii="Arial" w:cs="Arial" w:hAnsi="Arial" w:eastAsia="Arial"/>
        <w:color w:val="365f91"/>
        <w:position w:val="0"/>
        <w:sz w:val="22"/>
        <w:szCs w:val="22"/>
        <w:u w:color="365f91"/>
        <w:shd w:val="clear" w:color="auto" w:fill="ffffff"/>
      </w:rPr>
    </w:lvl>
    <w:lvl w:ilvl="4">
      <w:start w:val="1"/>
      <w:numFmt w:val="lowerLetter"/>
      <w:suff w:val="tab"/>
      <w:lvlText w:val="%5."/>
      <w:lvlJc w:val="left"/>
      <w:pPr>
        <w:tabs>
          <w:tab w:val="num" w:pos="3570"/>
          <w:tab w:val="clear" w:pos="0"/>
        </w:tabs>
        <w:ind w:left="3570" w:hanging="330"/>
      </w:pPr>
      <w:rPr>
        <w:rFonts w:ascii="Arial" w:cs="Arial" w:hAnsi="Arial" w:eastAsia="Arial"/>
        <w:color w:val="365f91"/>
        <w:position w:val="0"/>
        <w:sz w:val="22"/>
        <w:szCs w:val="22"/>
        <w:u w:color="365f91"/>
        <w:shd w:val="clear" w:color="auto" w:fill="ffffff"/>
      </w:rPr>
    </w:lvl>
    <w:lvl w:ilvl="5">
      <w:start w:val="1"/>
      <w:numFmt w:val="lowerRoman"/>
      <w:suff w:val="tab"/>
      <w:lvlText w:val="%6."/>
      <w:lvlJc w:val="left"/>
      <w:pPr>
        <w:tabs>
          <w:tab w:val="num" w:pos="4295"/>
          <w:tab w:val="clear" w:pos="0"/>
        </w:tabs>
        <w:ind w:left="4295" w:hanging="271"/>
      </w:pPr>
      <w:rPr>
        <w:rFonts w:ascii="Arial" w:cs="Arial" w:hAnsi="Arial" w:eastAsia="Arial"/>
        <w:color w:val="365f91"/>
        <w:position w:val="0"/>
        <w:sz w:val="22"/>
        <w:szCs w:val="22"/>
        <w:u w:color="365f91"/>
        <w:shd w:val="clear" w:color="auto" w:fill="ffffff"/>
      </w:rPr>
    </w:lvl>
    <w:lvl w:ilvl="6">
      <w:start w:val="1"/>
      <w:numFmt w:val="decimal"/>
      <w:suff w:val="tab"/>
      <w:lvlText w:val="%7."/>
      <w:lvlJc w:val="left"/>
      <w:pPr>
        <w:tabs>
          <w:tab w:val="num" w:pos="5010"/>
          <w:tab w:val="clear" w:pos="0"/>
        </w:tabs>
        <w:ind w:left="5010" w:hanging="330"/>
      </w:pPr>
      <w:rPr>
        <w:rFonts w:ascii="Arial" w:cs="Arial" w:hAnsi="Arial" w:eastAsia="Arial"/>
        <w:color w:val="365f91"/>
        <w:position w:val="0"/>
        <w:sz w:val="22"/>
        <w:szCs w:val="22"/>
        <w:u w:color="365f91"/>
        <w:shd w:val="clear" w:color="auto" w:fill="ffffff"/>
      </w:rPr>
    </w:lvl>
    <w:lvl w:ilvl="7">
      <w:start w:val="1"/>
      <w:numFmt w:val="lowerLetter"/>
      <w:suff w:val="tab"/>
      <w:lvlText w:val="%8."/>
      <w:lvlJc w:val="left"/>
      <w:pPr>
        <w:tabs>
          <w:tab w:val="num" w:pos="5730"/>
          <w:tab w:val="clear" w:pos="0"/>
        </w:tabs>
        <w:ind w:left="5730" w:hanging="330"/>
      </w:pPr>
      <w:rPr>
        <w:rFonts w:ascii="Arial" w:cs="Arial" w:hAnsi="Arial" w:eastAsia="Arial"/>
        <w:color w:val="365f91"/>
        <w:position w:val="0"/>
        <w:sz w:val="22"/>
        <w:szCs w:val="22"/>
        <w:u w:color="365f91"/>
        <w:shd w:val="clear" w:color="auto" w:fill="ffffff"/>
      </w:rPr>
    </w:lvl>
    <w:lvl w:ilvl="8">
      <w:start w:val="1"/>
      <w:numFmt w:val="lowerRoman"/>
      <w:suff w:val="tab"/>
      <w:lvlText w:val="%9."/>
      <w:lvlJc w:val="left"/>
      <w:pPr>
        <w:tabs>
          <w:tab w:val="num" w:pos="6455"/>
          <w:tab w:val="clear" w:pos="0"/>
        </w:tabs>
        <w:ind w:left="6455" w:hanging="271"/>
      </w:pPr>
      <w:rPr>
        <w:rFonts w:ascii="Arial" w:cs="Arial" w:hAnsi="Arial" w:eastAsia="Arial"/>
        <w:color w:val="365f91"/>
        <w:position w:val="0"/>
        <w:sz w:val="22"/>
        <w:szCs w:val="22"/>
        <w:u w:color="365f91"/>
        <w:shd w:val="clear" w:color="auto" w:fill="ffffff"/>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0" w:comments="1" w:insDel="0"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olor w:val="365f91"/>
      <w:sz w:val="22"/>
      <w:szCs w:val="22"/>
      <w:u w:color="365f91"/>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journals.plos.org/ploscompbiol/article?id=10.1371/journal.pcbi.0030189" TargetMode="External"/><Relationship Id="rId5" Type="http://schemas.openxmlformats.org/officeDocument/2006/relationships/hyperlink" Target="http://www.ncbi.nlm.nih.gov/pubmed/19156131"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